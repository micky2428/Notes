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E25" w:rsidRDefault="004A4A9C">
      <w:r>
        <w:t>Hw4</w:t>
      </w:r>
      <w:r>
        <w:t>基本知識</w:t>
      </w:r>
      <w:r>
        <w:t xml:space="preserve"> note</w:t>
      </w:r>
    </w:p>
    <w:p w:rsidR="00330A54" w:rsidRDefault="00330A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0A54" w:rsidTr="00330A54">
        <w:tc>
          <w:tcPr>
            <w:tcW w:w="8296" w:type="dxa"/>
          </w:tcPr>
          <w:p w:rsidR="00330A54" w:rsidRDefault="00330A54">
            <w:r>
              <w:t>可能導致</w:t>
            </w:r>
            <w:r>
              <w:rPr>
                <w:rFonts w:hint="eastAsia"/>
              </w:rPr>
              <w:t>o</w:t>
            </w:r>
            <w:r>
              <w:t>ver-fitting</w:t>
            </w:r>
            <w:proofErr w:type="gramStart"/>
            <w:r>
              <w:t>過擬合</w:t>
            </w:r>
            <w:proofErr w:type="gramEnd"/>
            <w:r>
              <w:t>的情況</w:t>
            </w:r>
          </w:p>
          <w:p w:rsidR="00330A54" w:rsidRDefault="00330A54" w:rsidP="00330A54">
            <w:pPr>
              <w:widowControl/>
            </w:pPr>
            <w:r>
              <w:t>(</w:t>
            </w:r>
            <w:r>
              <w:t>尤其作業</w:t>
            </w:r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167 類像素可能不均勻（例如背景像素頻率高），模型</w:t>
            </w:r>
            <w:proofErr w:type="gramStart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可能過擬合</w:t>
            </w:r>
            <w:proofErr w:type="gramEnd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常見像素</w:t>
            </w:r>
            <w:r>
              <w:t>)</w:t>
            </w:r>
          </w:p>
          <w:p w:rsidR="00330A54" w:rsidRPr="00330A54" w:rsidRDefault="00330A54" w:rsidP="00330A5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330A5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主要過擬合</w:t>
            </w:r>
            <w:proofErr w:type="gramEnd"/>
            <w:r w:rsidRPr="00330A5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表現</w:t>
            </w:r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： </w:t>
            </w:r>
          </w:p>
          <w:p w:rsidR="00330A54" w:rsidRPr="00330A54" w:rsidRDefault="00330A54" w:rsidP="00330A54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損失低（0.0373）但準確率未提升（0.3690），</w:t>
            </w:r>
            <w:proofErr w:type="gramStart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確認過擬合</w:t>
            </w:r>
            <w:proofErr w:type="gramEnd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。</w:t>
            </w:r>
          </w:p>
          <w:p w:rsidR="00330A54" w:rsidRPr="00330A54" w:rsidRDefault="00330A54" w:rsidP="00330A54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波動大</w:t>
            </w:r>
            <w:proofErr w:type="gramStart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（</w:t>
            </w:r>
            <w:proofErr w:type="gramEnd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0.0915：0.2982</w:t>
            </w:r>
            <w:proofErr w:type="gramStart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–</w:t>
            </w:r>
            <w:proofErr w:type="gramEnd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0.3897</w:t>
            </w:r>
            <w:proofErr w:type="gramStart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）</w:t>
            </w:r>
            <w:proofErr w:type="gramEnd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，顯示</w:t>
            </w:r>
            <w:proofErr w:type="gramStart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驗證集不穩定</w:t>
            </w:r>
            <w:proofErr w:type="gramEnd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。</w:t>
            </w:r>
          </w:p>
          <w:p w:rsidR="00330A54" w:rsidRPr="00330A54" w:rsidRDefault="00330A54" w:rsidP="00330A54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早期峰值</w:t>
            </w:r>
            <w:proofErr w:type="gramStart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（</w:t>
            </w:r>
            <w:proofErr w:type="gramEnd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0.3845, Epoch 24；0.3897, Epoch 113</w:t>
            </w:r>
            <w:proofErr w:type="gramStart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）</w:t>
            </w:r>
            <w:proofErr w:type="gramEnd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後回落，暗示</w:t>
            </w:r>
            <w:proofErr w:type="gramStart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早期過擬合</w:t>
            </w:r>
            <w:proofErr w:type="gramEnd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。</w:t>
            </w:r>
          </w:p>
        </w:tc>
      </w:tr>
      <w:tr w:rsidR="00330A54" w:rsidTr="00330A54">
        <w:tc>
          <w:tcPr>
            <w:tcW w:w="8296" w:type="dxa"/>
          </w:tcPr>
          <w:p w:rsidR="00330A54" w:rsidRDefault="00330A54" w:rsidP="00330A54">
            <w:pPr>
              <w:pStyle w:val="a4"/>
              <w:numPr>
                <w:ilvl w:val="0"/>
                <w:numId w:val="17"/>
              </w:numPr>
              <w:ind w:leftChars="0"/>
            </w:pPr>
            <w:r>
              <w:t>Loss</w:t>
            </w:r>
            <w:r>
              <w:t>明顯下降，但準確度沒有跟著上升</w:t>
            </w:r>
          </w:p>
          <w:p w:rsidR="00330A54" w:rsidRDefault="00330A54" w:rsidP="00330A54">
            <w:pPr>
              <w:pStyle w:val="a4"/>
              <w:numPr>
                <w:ilvl w:val="0"/>
                <w:numId w:val="17"/>
              </w:numPr>
              <w:ind w:leftChars="0"/>
            </w:pPr>
            <w:r w:rsidRPr="00330A54">
              <w:rPr>
                <w:rFonts w:hint="eastAsia"/>
              </w:rPr>
              <w:t>低</w:t>
            </w:r>
            <w:r w:rsidRPr="00330A54">
              <w:rPr>
                <w:rFonts w:hint="eastAsia"/>
              </w:rPr>
              <w:t xml:space="preserve"> dropout + </w:t>
            </w:r>
            <w:r w:rsidRPr="00330A54">
              <w:rPr>
                <w:rFonts w:hint="eastAsia"/>
              </w:rPr>
              <w:t>高學習率（如</w:t>
            </w:r>
            <w:r w:rsidRPr="00330A54">
              <w:rPr>
                <w:rFonts w:hint="eastAsia"/>
              </w:rPr>
              <w:t xml:space="preserve"> 0.05 + 8e-4</w:t>
            </w:r>
            <w:r w:rsidRPr="00330A54">
              <w:rPr>
                <w:rFonts w:hint="eastAsia"/>
              </w:rPr>
              <w:t>）：</w:t>
            </w:r>
            <w:proofErr w:type="gramStart"/>
            <w:r w:rsidRPr="00330A54">
              <w:rPr>
                <w:rFonts w:hint="eastAsia"/>
              </w:rPr>
              <w:t>過擬合</w:t>
            </w:r>
            <w:proofErr w:type="gramEnd"/>
            <w:r w:rsidRPr="00330A54">
              <w:rPr>
                <w:rFonts w:hint="eastAsia"/>
              </w:rPr>
              <w:t>風險高（當前波動</w:t>
            </w:r>
            <w:r w:rsidRPr="00330A54">
              <w:rPr>
                <w:rFonts w:hint="eastAsia"/>
              </w:rPr>
              <w:t xml:space="preserve"> 0.0915</w:t>
            </w:r>
            <w:r w:rsidRPr="00330A54">
              <w:rPr>
                <w:rFonts w:hint="eastAsia"/>
              </w:rPr>
              <w:t>）。</w:t>
            </w:r>
          </w:p>
          <w:p w:rsidR="00330A54" w:rsidRPr="00330A54" w:rsidRDefault="00330A54" w:rsidP="00330A5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30A54">
              <w:rPr>
                <w:rFonts w:ascii="新細明體" w:eastAsia="新細明體" w:hAnsi="Symbol" w:cs="新細明體"/>
                <w:kern w:val="0"/>
                <w:szCs w:val="24"/>
              </w:rPr>
              <w:t></w:t>
            </w:r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學習率控制參數更新速度，</w:t>
            </w:r>
            <w:proofErr w:type="gramStart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影響梯</w:t>
            </w:r>
            <w:proofErr w:type="gramEnd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度下降路徑。 </w:t>
            </w:r>
          </w:p>
          <w:p w:rsidR="00330A54" w:rsidRDefault="00330A54" w:rsidP="00330A5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30A54">
              <w:rPr>
                <w:rFonts w:ascii="新細明體" w:eastAsia="新細明體" w:hAnsi="Symbol" w:cs="新細明體"/>
                <w:kern w:val="0"/>
                <w:szCs w:val="24"/>
              </w:rPr>
              <w:t></w:t>
            </w:r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Dropout（例如 attention_dropout=0.05）是</w:t>
            </w:r>
            <w:proofErr w:type="gramStart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正則化技術</w:t>
            </w:r>
            <w:proofErr w:type="gramEnd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，隨機丟棄注意力單元（比例為 dropout 值），</w:t>
            </w:r>
            <w:proofErr w:type="gramStart"/>
            <w:r w:rsidRPr="00330A54">
              <w:rPr>
                <w:rFonts w:ascii="新細明體" w:eastAsia="新細明體" w:hAnsi="新細明體" w:cs="新細明體"/>
                <w:kern w:val="0"/>
                <w:szCs w:val="24"/>
              </w:rPr>
              <w:t>減少過擬合</w:t>
            </w:r>
            <w:proofErr w:type="gramEnd"/>
          </w:p>
          <w:p w:rsidR="005D5427" w:rsidRPr="005D5427" w:rsidRDefault="005D5427" w:rsidP="005D54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D5427">
              <w:rPr>
                <w:rFonts w:ascii="新細明體" w:eastAsia="新細明體" w:hAnsi="Symbol" w:cs="新細明體"/>
                <w:kern w:val="0"/>
                <w:szCs w:val="24"/>
              </w:rPr>
              <w:t></w:t>
            </w:r>
            <w:r w:rsidRPr="005D542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Dropout rate 越大，隨機丟棄的神經元越多，模型捕捉的特徵越少。 </w:t>
            </w:r>
          </w:p>
          <w:p w:rsidR="005D5427" w:rsidRPr="005D5427" w:rsidRDefault="005D5427" w:rsidP="005D54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D5427">
              <w:rPr>
                <w:rFonts w:ascii="新細明體" w:eastAsia="新細明體" w:hAnsi="Symbol" w:cs="新細明體"/>
                <w:kern w:val="0"/>
                <w:szCs w:val="24"/>
              </w:rPr>
              <w:t></w:t>
            </w:r>
            <w:r w:rsidRPr="005D542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Dropout rate 越小，保留的神經元越多，模型捕捉的特徵越多，但可能</w:t>
            </w:r>
            <w:proofErr w:type="gramStart"/>
            <w:r w:rsidRPr="005D5427">
              <w:rPr>
                <w:rFonts w:ascii="新細明體" w:eastAsia="新細明體" w:hAnsi="新細明體" w:cs="新細明體"/>
                <w:kern w:val="0"/>
                <w:szCs w:val="24"/>
              </w:rPr>
              <w:t>導致過擬合</w:t>
            </w:r>
            <w:proofErr w:type="gramEnd"/>
            <w:r w:rsidRPr="005D5427">
              <w:rPr>
                <w:rFonts w:ascii="新細明體" w:eastAsia="新細明體" w:hAnsi="新細明體" w:cs="新細明體"/>
                <w:kern w:val="0"/>
                <w:szCs w:val="24"/>
              </w:rPr>
              <w:t>。</w:t>
            </w:r>
          </w:p>
          <w:p w:rsidR="005D5427" w:rsidRPr="00330A54" w:rsidRDefault="005D5427" w:rsidP="00330A54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  <w:p w:rsidR="00330A54" w:rsidRPr="00CF50C7" w:rsidRDefault="00330A54" w:rsidP="00CF50C7">
            <w:pPr>
              <w:pStyle w:val="a4"/>
              <w:widowControl/>
              <w:numPr>
                <w:ilvl w:val="0"/>
                <w:numId w:val="17"/>
              </w:numPr>
              <w:ind w:leftChars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50C7">
              <w:rPr>
                <w:rFonts w:ascii="新細明體" w:eastAsia="新細明體" w:hAnsi="新細明體" w:cs="新細明體"/>
                <w:kern w:val="0"/>
                <w:szCs w:val="24"/>
              </w:rPr>
              <w:t>訓練時間長 epoch</w:t>
            </w:r>
            <w:r w:rsidR="00CF50C7" w:rsidRPr="00CF50C7">
              <w:rPr>
                <w:rFonts w:ascii="新細明體" w:eastAsia="新細明體" w:hAnsi="新細明體" w:cs="新細明體"/>
                <w:kern w:val="0"/>
                <w:szCs w:val="24"/>
              </w:rPr>
              <w:t>s</w:t>
            </w:r>
          </w:p>
          <w:p w:rsidR="00CF50C7" w:rsidRPr="00CF50C7" w:rsidRDefault="00CF50C7" w:rsidP="00CF50C7">
            <w:pPr>
              <w:pStyle w:val="a4"/>
              <w:widowControl/>
              <w:numPr>
                <w:ilvl w:val="0"/>
                <w:numId w:val="17"/>
              </w:numPr>
              <w:ind w:leftChars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50C7">
              <w:rPr>
                <w:rFonts w:ascii="新細明體" w:eastAsia="新細明體" w:hAnsi="新細明體" w:cs="新細明體"/>
                <w:kern w:val="0"/>
                <w:szCs w:val="24"/>
              </w:rPr>
              <w:t>訓練集準確率遠高於驗證集</w:t>
            </w:r>
            <w:proofErr w:type="gramStart"/>
            <w:r w:rsidRPr="00CF50C7">
              <w:rPr>
                <w:rFonts w:ascii="新細明體" w:eastAsia="新細明體" w:hAnsi="新細明體" w:cs="新細明體"/>
                <w:kern w:val="0"/>
                <w:szCs w:val="24"/>
              </w:rPr>
              <w:t>（</w:t>
            </w:r>
            <w:proofErr w:type="gramEnd"/>
            <w:r w:rsidRPr="00CF50C7">
              <w:rPr>
                <w:rFonts w:ascii="新細明體" w:eastAsia="新細明體" w:hAnsi="新細明體" w:cs="新細明體"/>
                <w:kern w:val="0"/>
                <w:szCs w:val="24"/>
              </w:rPr>
              <w:t>例如 ~0.9 vs. 0.3690</w:t>
            </w:r>
            <w:proofErr w:type="gramStart"/>
            <w:r w:rsidRPr="00CF50C7">
              <w:rPr>
                <w:rFonts w:ascii="新細明體" w:eastAsia="新細明體" w:hAnsi="新細明體" w:cs="新細明體"/>
                <w:kern w:val="0"/>
                <w:szCs w:val="24"/>
              </w:rPr>
              <w:t>）</w:t>
            </w:r>
            <w:proofErr w:type="gramEnd"/>
            <w:r w:rsidRPr="00CF50C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。 </w:t>
            </w:r>
          </w:p>
          <w:p w:rsidR="00CF50C7" w:rsidRPr="00CF50C7" w:rsidRDefault="00CF50C7" w:rsidP="00CF50C7">
            <w:pPr>
              <w:pStyle w:val="a4"/>
              <w:widowControl/>
              <w:numPr>
                <w:ilvl w:val="0"/>
                <w:numId w:val="17"/>
              </w:numPr>
              <w:ind w:leftChars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50C7">
              <w:rPr>
                <w:rFonts w:ascii="新細明體" w:eastAsia="新細明體" w:hAnsi="新細明體" w:cs="新細明體"/>
                <w:kern w:val="0"/>
                <w:szCs w:val="24"/>
              </w:rPr>
              <w:t>驗證集波動大</w:t>
            </w:r>
            <w:proofErr w:type="gramStart"/>
            <w:r w:rsidRPr="00CF50C7">
              <w:rPr>
                <w:rFonts w:ascii="新細明體" w:eastAsia="新細明體" w:hAnsi="新細明體" w:cs="新細明體"/>
                <w:kern w:val="0"/>
                <w:szCs w:val="24"/>
              </w:rPr>
              <w:t>（</w:t>
            </w:r>
            <w:proofErr w:type="gramEnd"/>
            <w:r w:rsidRPr="00CF50C7">
              <w:rPr>
                <w:rFonts w:ascii="新細明體" w:eastAsia="新細明體" w:hAnsi="新細明體" w:cs="新細明體"/>
                <w:kern w:val="0"/>
                <w:szCs w:val="24"/>
              </w:rPr>
              <w:t>當前 0.0915：0.2982</w:t>
            </w:r>
            <w:proofErr w:type="gramStart"/>
            <w:r w:rsidRPr="00CF50C7">
              <w:rPr>
                <w:rFonts w:ascii="新細明體" w:eastAsia="新細明體" w:hAnsi="新細明體" w:cs="新細明體"/>
                <w:kern w:val="0"/>
                <w:szCs w:val="24"/>
              </w:rPr>
              <w:t>–</w:t>
            </w:r>
            <w:proofErr w:type="gramEnd"/>
            <w:r w:rsidRPr="00CF50C7">
              <w:rPr>
                <w:rFonts w:ascii="新細明體" w:eastAsia="新細明體" w:hAnsi="新細明體" w:cs="新細明體"/>
                <w:kern w:val="0"/>
                <w:szCs w:val="24"/>
              </w:rPr>
              <w:t>0.3897</w:t>
            </w:r>
            <w:proofErr w:type="gramStart"/>
            <w:r w:rsidRPr="00CF50C7">
              <w:rPr>
                <w:rFonts w:ascii="新細明體" w:eastAsia="新細明體" w:hAnsi="新細明體" w:cs="新細明體"/>
                <w:kern w:val="0"/>
                <w:szCs w:val="24"/>
              </w:rPr>
              <w:t>）</w:t>
            </w:r>
            <w:proofErr w:type="gramEnd"/>
            <w:r w:rsidRPr="00CF50C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。 </w:t>
            </w:r>
          </w:p>
          <w:p w:rsidR="00CF50C7" w:rsidRPr="00CF50C7" w:rsidRDefault="00CF50C7" w:rsidP="00CF50C7">
            <w:pPr>
              <w:pStyle w:val="a4"/>
              <w:widowControl/>
              <w:numPr>
                <w:ilvl w:val="0"/>
                <w:numId w:val="17"/>
              </w:numPr>
              <w:ind w:leftChars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CF50C7">
              <w:rPr>
                <w:rFonts w:ascii="新細明體" w:eastAsia="新細明體" w:hAnsi="新細明體" w:cs="新細明體"/>
                <w:kern w:val="0"/>
                <w:szCs w:val="24"/>
              </w:rPr>
              <w:t>對噪聲敏感</w:t>
            </w:r>
            <w:proofErr w:type="gramEnd"/>
            <w:r w:rsidRPr="00CF50C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（擬合訓練集像素細節）。 </w:t>
            </w:r>
          </w:p>
          <w:p w:rsidR="00CF50C7" w:rsidRPr="00CF50C7" w:rsidRDefault="00CF50C7" w:rsidP="00CF50C7">
            <w:pPr>
              <w:pStyle w:val="a4"/>
              <w:widowControl/>
              <w:numPr>
                <w:ilvl w:val="0"/>
                <w:numId w:val="17"/>
              </w:numPr>
              <w:ind w:leftChars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CF50C7">
              <w:rPr>
                <w:rFonts w:ascii="新細明體" w:eastAsia="新細明體" w:hAnsi="新細明體" w:cs="新細明體"/>
                <w:kern w:val="0"/>
                <w:szCs w:val="24"/>
              </w:rPr>
              <w:t>早期過擬合</w:t>
            </w:r>
            <w:proofErr w:type="gramEnd"/>
            <w:r w:rsidRPr="00CF50C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（峰值 0.3897 後降至 0.3690）。 </w:t>
            </w:r>
          </w:p>
          <w:p w:rsidR="00CF50C7" w:rsidRPr="005D5427" w:rsidRDefault="00CF50C7" w:rsidP="00CF50C7">
            <w:pPr>
              <w:pStyle w:val="a4"/>
              <w:widowControl/>
              <w:numPr>
                <w:ilvl w:val="0"/>
                <w:numId w:val="17"/>
              </w:numPr>
              <w:ind w:leftChars="0"/>
              <w:rPr>
                <w:rFonts w:ascii="新細明體" w:eastAsia="新細明體" w:hAnsi="Symbol" w:cs="新細明體"/>
                <w:kern w:val="0"/>
                <w:szCs w:val="24"/>
              </w:rPr>
            </w:pPr>
            <w:r w:rsidRPr="00CF50C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預測偏向訓練集分佈（常見像素過擬合）。 </w:t>
            </w:r>
          </w:p>
          <w:p w:rsidR="005D5427" w:rsidRPr="005D5427" w:rsidRDefault="005D5427" w:rsidP="005D54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D5427">
              <w:rPr>
                <w:rFonts w:ascii="新細明體" w:eastAsia="新細明體" w:hAnsi="新細明體" w:cs="新細明體"/>
                <w:kern w:val="0"/>
                <w:szCs w:val="24"/>
              </w:rPr>
              <w:t>合</w:t>
            </w:r>
          </w:p>
          <w:p w:rsidR="005D5427" w:rsidRPr="007916E6" w:rsidRDefault="007916E6" w:rsidP="007916E6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9.</w:t>
            </w:r>
            <w:bookmarkStart w:id="0" w:name="_GoBack"/>
            <w:bookmarkEnd w:id="0"/>
            <w:r w:rsidR="005D5427" w:rsidRPr="007916E6">
              <w:rPr>
                <w:rFonts w:ascii="新細明體" w:eastAsia="新細明體" w:hAnsi="新細明體" w:cs="新細明體"/>
                <w:kern w:val="0"/>
                <w:szCs w:val="24"/>
              </w:rPr>
              <w:t>_layer（模型層數</w:t>
            </w:r>
            <w:r w:rsidRPr="007916E6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，GPT-2 </w:t>
            </w:r>
            <w:r w:rsidR="005D5427" w:rsidRPr="007916E6">
              <w:rPr>
                <w:rFonts w:ascii="新細明體" w:eastAsia="新細明體" w:hAnsi="新細明體" w:cs="新細明體"/>
                <w:kern w:val="0"/>
                <w:szCs w:val="24"/>
              </w:rPr>
              <w:t>）越大，模型容量越大，可能導致過擬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。</w:t>
            </w:r>
            <w:r w:rsidRPr="007916E6">
              <w:rPr>
                <w:rFonts w:ascii="新細明體" w:eastAsia="新細明體" w:hAnsi="新細明體" w:cs="新細明體"/>
                <w:kern w:val="0"/>
                <w:szCs w:val="24"/>
              </w:rPr>
              <w:t>，需搭配強</w:t>
            </w:r>
            <w:proofErr w:type="gramStart"/>
            <w:r w:rsidRPr="007916E6">
              <w:rPr>
                <w:rFonts w:ascii="新細明體" w:eastAsia="新細明體" w:hAnsi="新細明體" w:cs="新細明體"/>
                <w:kern w:val="0"/>
                <w:szCs w:val="24"/>
              </w:rPr>
              <w:t>正則化</w:t>
            </w:r>
            <w:proofErr w:type="gramEnd"/>
            <w:r>
              <w:rPr>
                <w:rFonts w:ascii="新細明體" w:eastAsia="新細明體" w:hAnsi="新細明體" w:cs="新細明體"/>
                <w:kern w:val="0"/>
                <w:szCs w:val="24"/>
              </w:rPr>
              <w:t>。</w:t>
            </w:r>
          </w:p>
          <w:p w:rsidR="00CF50C7" w:rsidRPr="00CF50C7" w:rsidRDefault="005D5427" w:rsidP="00CF50C7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Symbol" w:cs="新細明體"/>
                <w:kern w:val="0"/>
                <w:szCs w:val="24"/>
              </w:rPr>
              <w:t>ex</w:t>
            </w:r>
            <w:r w:rsidR="00CF50C7" w:rsidRPr="00CF50C7">
              <w:rPr>
                <w:rFonts w:ascii="新細明體" w:eastAsia="新細明體" w:hAnsi="新細明體" w:cs="新細明體"/>
                <w:kern w:val="0"/>
                <w:szCs w:val="24"/>
              </w:rPr>
              <w:t>你的案例：損失過低（0.0373）+波動大+早期峰值，</w:t>
            </w:r>
            <w:proofErr w:type="gramStart"/>
            <w:r w:rsidR="00CF50C7" w:rsidRPr="00CF50C7">
              <w:rPr>
                <w:rFonts w:ascii="新細明體" w:eastAsia="新細明體" w:hAnsi="新細明體" w:cs="新細明體"/>
                <w:kern w:val="0"/>
                <w:szCs w:val="24"/>
              </w:rPr>
              <w:t>確認過擬合</w:t>
            </w:r>
            <w:proofErr w:type="gramEnd"/>
            <w:r w:rsidR="00CF50C7" w:rsidRPr="00CF50C7">
              <w:rPr>
                <w:rFonts w:ascii="新細明體" w:eastAsia="新細明體" w:hAnsi="新細明體" w:cs="新細明體"/>
                <w:kern w:val="0"/>
                <w:szCs w:val="24"/>
              </w:rPr>
              <w:t>。</w:t>
            </w:r>
          </w:p>
        </w:tc>
      </w:tr>
    </w:tbl>
    <w:p w:rsidR="00330A54" w:rsidRDefault="00330A54"/>
    <w:p w:rsidR="004A4A9C" w:rsidRDefault="004A4A9C"/>
    <w:p w:rsidR="004A4A9C" w:rsidRPr="004A4A9C" w:rsidRDefault="004A4A9C" w:rsidP="004A4A9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A4A9C">
        <w:rPr>
          <w:rFonts w:ascii="新細明體" w:eastAsia="新細明體" w:hAnsi="新細明體" w:cs="新細明體"/>
          <w:kern w:val="0"/>
          <w:szCs w:val="24"/>
          <w:highlight w:val="yellow"/>
        </w:rPr>
        <w:t>RMSNorm、SwiGLU激活、RoPE是什麼</w:t>
      </w:r>
    </w:p>
    <w:p w:rsidR="0036055A" w:rsidRDefault="0036055A" w:rsidP="0036055A">
      <w:r>
        <w:rPr>
          <w:rFonts w:hint="eastAsia"/>
        </w:rPr>
        <w:t>RMSNorm</w:t>
      </w:r>
      <w:r>
        <w:rPr>
          <w:rFonts w:hint="eastAsia"/>
        </w:rPr>
        <w:t>、</w:t>
      </w:r>
      <w:r>
        <w:rPr>
          <w:rFonts w:hint="eastAsia"/>
        </w:rPr>
        <w:t>SwiGLU</w:t>
      </w:r>
      <w:proofErr w:type="gramStart"/>
      <w:r>
        <w:rPr>
          <w:rFonts w:hint="eastAsia"/>
        </w:rPr>
        <w:t>激活和</w:t>
      </w:r>
      <w:proofErr w:type="gramEnd"/>
      <w:r>
        <w:rPr>
          <w:rFonts w:hint="eastAsia"/>
        </w:rPr>
        <w:t>RoPE</w:t>
      </w:r>
      <w:r>
        <w:rPr>
          <w:rFonts w:hint="eastAsia"/>
        </w:rPr>
        <w:t>是現代</w:t>
      </w:r>
      <w:r>
        <w:rPr>
          <w:rFonts w:hint="eastAsia"/>
        </w:rPr>
        <w:t>Transformer</w:t>
      </w:r>
      <w:r>
        <w:rPr>
          <w:rFonts w:hint="eastAsia"/>
        </w:rPr>
        <w:t>模型中常用的技術，特別在像</w:t>
      </w:r>
      <w:r>
        <w:rPr>
          <w:rFonts w:hint="eastAsia"/>
        </w:rPr>
        <w:t>Qwen2</w:t>
      </w:r>
      <w:r>
        <w:rPr>
          <w:rFonts w:hint="eastAsia"/>
        </w:rPr>
        <w:t>、</w:t>
      </w:r>
      <w:r>
        <w:rPr>
          <w:rFonts w:hint="eastAsia"/>
        </w:rPr>
        <w:t>LLaMA</w:t>
      </w:r>
      <w:r>
        <w:rPr>
          <w:rFonts w:hint="eastAsia"/>
        </w:rPr>
        <w:t>等模型中廣泛應用。它們分別在</w:t>
      </w:r>
      <w:proofErr w:type="gramStart"/>
      <w:r>
        <w:rPr>
          <w:rFonts w:hint="eastAsia"/>
        </w:rPr>
        <w:t>正則化</w:t>
      </w:r>
      <w:proofErr w:type="gramEnd"/>
      <w:r>
        <w:rPr>
          <w:rFonts w:hint="eastAsia"/>
        </w:rPr>
        <w:t>、激活函數和位置嵌入方面進行了改進，提升了模型的穩定性、效率和性能。以下是對這三者的詳細解釋，結合</w:t>
      </w:r>
      <w:r>
        <w:rPr>
          <w:rFonts w:hint="eastAsia"/>
        </w:rPr>
        <w:t>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圖像生成任務（</w:t>
      </w:r>
      <w:r>
        <w:rPr>
          <w:rFonts w:hint="eastAsia"/>
        </w:rPr>
        <w:t>20</w:t>
      </w:r>
      <w:r>
        <w:rPr>
          <w:rFonts w:hint="eastAsia"/>
        </w:rPr>
        <w:t>×</w:t>
      </w:r>
      <w:r>
        <w:rPr>
          <w:rFonts w:hint="eastAsia"/>
        </w:rPr>
        <w:t>20</w:t>
      </w:r>
      <w:r>
        <w:rPr>
          <w:rFonts w:hint="eastAsia"/>
        </w:rPr>
        <w:t>圖像，</w:t>
      </w:r>
      <w:r>
        <w:rPr>
          <w:rFonts w:hint="eastAsia"/>
        </w:rPr>
        <w:t>167</w:t>
      </w:r>
      <w:r>
        <w:rPr>
          <w:rFonts w:hint="eastAsia"/>
        </w:rPr>
        <w:t>類像素顏色，</w:t>
      </w:r>
      <w:r>
        <w:rPr>
          <w:rFonts w:hint="eastAsia"/>
        </w:rPr>
        <w:t>400</w:t>
      </w:r>
      <w:r>
        <w:rPr>
          <w:rFonts w:hint="eastAsia"/>
        </w:rPr>
        <w:t>像素</w:t>
      </w:r>
      <w:r>
        <w:rPr>
          <w:rFonts w:hint="eastAsia"/>
        </w:rPr>
        <w:lastRenderedPageBreak/>
        <w:t>序列）的背景，幫助您理解它們的含義及對模型表現的影響。</w:t>
      </w:r>
    </w:p>
    <w:p w:rsidR="0036055A" w:rsidRDefault="0036055A" w:rsidP="0036055A"/>
    <w:p w:rsidR="0036055A" w:rsidRDefault="0036055A" w:rsidP="0036055A">
      <w:r>
        <w:t>---</w:t>
      </w:r>
    </w:p>
    <w:p w:rsidR="0036055A" w:rsidRDefault="0036055A" w:rsidP="0036055A"/>
    <w:p w:rsidR="0036055A" w:rsidRDefault="0036055A" w:rsidP="0036055A">
      <w:r>
        <w:rPr>
          <w:rFonts w:hint="eastAsia"/>
        </w:rPr>
        <w:t>### 1. RMSNorm</w:t>
      </w:r>
      <w:r>
        <w:rPr>
          <w:rFonts w:hint="eastAsia"/>
        </w:rPr>
        <w:t>（</w:t>
      </w:r>
      <w:r>
        <w:rPr>
          <w:rFonts w:hint="eastAsia"/>
        </w:rPr>
        <w:t>Root Mean Square Normalization</w:t>
      </w:r>
      <w:r>
        <w:rPr>
          <w:rFonts w:hint="eastAsia"/>
        </w:rPr>
        <w:t>）</w:t>
      </w:r>
    </w:p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定義</w:t>
      </w:r>
    </w:p>
    <w:p w:rsidR="0036055A" w:rsidRDefault="0036055A" w:rsidP="0036055A">
      <w:r>
        <w:rPr>
          <w:rFonts w:hint="eastAsia"/>
        </w:rPr>
        <w:t>RMSNorm</w:t>
      </w:r>
      <w:r>
        <w:rPr>
          <w:rFonts w:hint="eastAsia"/>
        </w:rPr>
        <w:t>（</w:t>
      </w:r>
      <w:r>
        <w:rPr>
          <w:rFonts w:hint="eastAsia"/>
        </w:rPr>
        <w:t>Root Mean Square Normalization</w:t>
      </w:r>
      <w:r>
        <w:rPr>
          <w:rFonts w:hint="eastAsia"/>
        </w:rPr>
        <w:t>）是一種層</w:t>
      </w:r>
      <w:proofErr w:type="gramStart"/>
      <w:r>
        <w:rPr>
          <w:rFonts w:hint="eastAsia"/>
        </w:rPr>
        <w:t>正則化技術</w:t>
      </w:r>
      <w:proofErr w:type="gramEnd"/>
      <w:r>
        <w:rPr>
          <w:rFonts w:hint="eastAsia"/>
        </w:rPr>
        <w:t>，於</w:t>
      </w:r>
      <w:r>
        <w:rPr>
          <w:rFonts w:hint="eastAsia"/>
        </w:rPr>
        <w:t>2019</w:t>
      </w:r>
      <w:r>
        <w:rPr>
          <w:rFonts w:hint="eastAsia"/>
        </w:rPr>
        <w:t>年提出，用於穩定</w:t>
      </w:r>
      <w:r>
        <w:rPr>
          <w:rFonts w:hint="eastAsia"/>
        </w:rPr>
        <w:t>Transformer</w:t>
      </w:r>
      <w:r>
        <w:rPr>
          <w:rFonts w:hint="eastAsia"/>
        </w:rPr>
        <w:t>模型的訓練，作為</w:t>
      </w:r>
      <w:r>
        <w:rPr>
          <w:rFonts w:hint="eastAsia"/>
        </w:rPr>
        <w:t>LayerNorm</w:t>
      </w:r>
      <w:r>
        <w:rPr>
          <w:rFonts w:hint="eastAsia"/>
        </w:rPr>
        <w:t>（層歸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化）的替代方案。它計算輸入的均方根（</w:t>
      </w:r>
      <w:r>
        <w:rPr>
          <w:rFonts w:hint="eastAsia"/>
        </w:rPr>
        <w:t>RMS</w:t>
      </w:r>
      <w:r>
        <w:rPr>
          <w:rFonts w:hint="eastAsia"/>
        </w:rPr>
        <w:t>）來</w:t>
      </w:r>
      <w:proofErr w:type="gramStart"/>
      <w:r>
        <w:rPr>
          <w:rFonts w:hint="eastAsia"/>
        </w:rPr>
        <w:t>正則化神經</w:t>
      </w:r>
      <w:proofErr w:type="gramEnd"/>
      <w:r>
        <w:rPr>
          <w:rFonts w:hint="eastAsia"/>
        </w:rPr>
        <w:t>網絡的隱藏狀態。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數學公式</w:t>
      </w:r>
    </w:p>
    <w:p w:rsidR="0036055A" w:rsidRDefault="0036055A" w:rsidP="0036055A">
      <w:r>
        <w:rPr>
          <w:rFonts w:hint="eastAsia"/>
        </w:rPr>
        <w:t>對於輸入向量</w:t>
      </w:r>
      <w:r>
        <w:rPr>
          <w:rFonts w:hint="eastAsia"/>
        </w:rPr>
        <w:t xml:space="preserve"> \( \mathbf{x} = [x_1, x_2, \dots, x_n] \)</w:t>
      </w:r>
      <w:r>
        <w:rPr>
          <w:rFonts w:hint="eastAsia"/>
        </w:rPr>
        <w:t>，</w:t>
      </w:r>
      <w:r>
        <w:rPr>
          <w:rFonts w:hint="eastAsia"/>
        </w:rPr>
        <w:t>RMSNorm</w:t>
      </w:r>
      <w:r>
        <w:rPr>
          <w:rFonts w:hint="eastAsia"/>
        </w:rPr>
        <w:t>的計算如下：</w:t>
      </w:r>
    </w:p>
    <w:p w:rsidR="0036055A" w:rsidRDefault="0036055A" w:rsidP="0036055A">
      <w:r>
        <w:t>\[</w:t>
      </w:r>
    </w:p>
    <w:p w:rsidR="0036055A" w:rsidRDefault="0036055A" w:rsidP="0036055A">
      <w:r>
        <w:t>\</w:t>
      </w:r>
      <w:proofErr w:type="gramStart"/>
      <w:r>
        <w:t>text{</w:t>
      </w:r>
      <w:proofErr w:type="gramEnd"/>
      <w:r>
        <w:t>RMS}(\mathbf{x}) = \sqrt{\frac{1}{n} \sum_{i=1}^n x_i^2}</w:t>
      </w:r>
    </w:p>
    <w:p w:rsidR="0036055A" w:rsidRDefault="0036055A" w:rsidP="0036055A">
      <w:r>
        <w:t>\]</w:t>
      </w:r>
    </w:p>
    <w:p w:rsidR="0036055A" w:rsidRDefault="0036055A" w:rsidP="0036055A">
      <w:r>
        <w:t>\[</w:t>
      </w:r>
    </w:p>
    <w:p w:rsidR="0036055A" w:rsidRDefault="0036055A" w:rsidP="0036055A">
      <w:r>
        <w:t>\mathbf{y} = \</w:t>
      </w:r>
      <w:proofErr w:type="gramStart"/>
      <w:r>
        <w:t>frac{</w:t>
      </w:r>
      <w:proofErr w:type="gramEnd"/>
      <w:r>
        <w:t>\mathbf{x}}{\text{RMS}(\mathbf{x})} \cdot \mathbf{g}</w:t>
      </w:r>
    </w:p>
    <w:p w:rsidR="0036055A" w:rsidRDefault="0036055A" w:rsidP="0036055A">
      <w:r>
        <w:t>\]</w:t>
      </w:r>
    </w:p>
    <w:p w:rsidR="0036055A" w:rsidRDefault="0036055A" w:rsidP="0036055A">
      <w:r>
        <w:rPr>
          <w:rFonts w:hint="eastAsia"/>
        </w:rPr>
        <w:t>其中：</w:t>
      </w:r>
    </w:p>
    <w:p w:rsidR="0036055A" w:rsidRDefault="0036055A" w:rsidP="0036055A">
      <w:r>
        <w:rPr>
          <w:rFonts w:hint="eastAsia"/>
        </w:rPr>
        <w:t xml:space="preserve">- \( \text{RMS}(\mathbf{x}) \) </w:t>
      </w:r>
      <w:r>
        <w:rPr>
          <w:rFonts w:hint="eastAsia"/>
        </w:rPr>
        <w:t>是輸入的均方根，衡量向量的大小。</w:t>
      </w:r>
    </w:p>
    <w:p w:rsidR="0036055A" w:rsidRDefault="0036055A" w:rsidP="0036055A">
      <w:r>
        <w:rPr>
          <w:rFonts w:hint="eastAsia"/>
        </w:rPr>
        <w:t xml:space="preserve">- \( \mathbf{g} \) </w:t>
      </w:r>
      <w:r>
        <w:rPr>
          <w:rFonts w:hint="eastAsia"/>
        </w:rPr>
        <w:t>是可學習的縮放參數（逐元素乘法）。</w:t>
      </w:r>
    </w:p>
    <w:p w:rsidR="0036055A" w:rsidRDefault="0036055A" w:rsidP="0036055A">
      <w:r>
        <w:rPr>
          <w:rFonts w:hint="eastAsia"/>
        </w:rPr>
        <w:t xml:space="preserve">- \( \mathbf{y} \) </w:t>
      </w:r>
      <w:r>
        <w:rPr>
          <w:rFonts w:hint="eastAsia"/>
        </w:rPr>
        <w:t>是</w:t>
      </w:r>
      <w:proofErr w:type="gramStart"/>
      <w:r>
        <w:rPr>
          <w:rFonts w:hint="eastAsia"/>
        </w:rPr>
        <w:t>正則化後</w:t>
      </w:r>
      <w:proofErr w:type="gramEnd"/>
      <w:r>
        <w:rPr>
          <w:rFonts w:hint="eastAsia"/>
        </w:rPr>
        <w:t>的輸出。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>與</w:t>
      </w:r>
      <w:r>
        <w:rPr>
          <w:rFonts w:hint="eastAsia"/>
        </w:rPr>
        <w:t>LayerNorm</w:t>
      </w:r>
      <w:r>
        <w:rPr>
          <w:rFonts w:hint="eastAsia"/>
        </w:rPr>
        <w:t>不同，</w:t>
      </w:r>
      <w:r>
        <w:rPr>
          <w:rFonts w:hint="eastAsia"/>
        </w:rPr>
        <w:t>RMSNorm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不減去均值</w:t>
      </w:r>
      <w:proofErr w:type="gramEnd"/>
      <w:r>
        <w:rPr>
          <w:rFonts w:hint="eastAsia"/>
        </w:rPr>
        <w:t>（即不進行中心化），僅用均方根縮放。</w:t>
      </w:r>
    </w:p>
    <w:p w:rsidR="0036055A" w:rsidRDefault="0036055A" w:rsidP="0036055A">
      <w:r>
        <w:rPr>
          <w:rFonts w:hint="eastAsia"/>
        </w:rPr>
        <w:t xml:space="preserve">- </w:t>
      </w:r>
      <w:r>
        <w:rPr>
          <w:rFonts w:hint="eastAsia"/>
        </w:rPr>
        <w:t>計算簡單，減少了</w:t>
      </w:r>
      <w:proofErr w:type="gramStart"/>
      <w:r>
        <w:rPr>
          <w:rFonts w:hint="eastAsia"/>
        </w:rPr>
        <w:t>均值和方差</w:t>
      </w:r>
      <w:proofErr w:type="gramEnd"/>
      <w:r>
        <w:rPr>
          <w:rFonts w:hint="eastAsia"/>
        </w:rPr>
        <w:t>的開銷。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特點與優勢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穩定性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RMSNorm</w:t>
      </w:r>
      <w:r>
        <w:rPr>
          <w:rFonts w:hint="eastAsia"/>
        </w:rPr>
        <w:t>通過縮放隱藏狀態，防止梯度爆炸或消失，特別在深層</w:t>
      </w:r>
      <w:r>
        <w:rPr>
          <w:rFonts w:hint="eastAsia"/>
        </w:rPr>
        <w:t>Transformer</w:t>
      </w:r>
      <w:r>
        <w:rPr>
          <w:rFonts w:hint="eastAsia"/>
        </w:rPr>
        <w:t>（如</w:t>
      </w:r>
      <w:r>
        <w:rPr>
          <w:rFonts w:hint="eastAsia"/>
        </w:rPr>
        <w:t>Qwen2</w:t>
      </w:r>
      <w:r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層或更多）中穩定訓練。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在</w:t>
      </w:r>
      <w:r>
        <w:rPr>
          <w:rFonts w:hint="eastAsia"/>
        </w:rPr>
        <w:t>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任務中，</w:t>
      </w:r>
      <w:r>
        <w:rPr>
          <w:rFonts w:hint="eastAsia"/>
        </w:rPr>
        <w:t>400</w:t>
      </w:r>
      <w:r>
        <w:rPr>
          <w:rFonts w:hint="eastAsia"/>
        </w:rPr>
        <w:t>像素序列的高維輸入可能導致數值不穩定，</w:t>
      </w:r>
      <w:r>
        <w:rPr>
          <w:rFonts w:hint="eastAsia"/>
        </w:rPr>
        <w:t>RMSNorm</w:t>
      </w:r>
      <w:r>
        <w:rPr>
          <w:rFonts w:hint="eastAsia"/>
        </w:rPr>
        <w:t>確保每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像素</w:t>
      </w:r>
      <w:r>
        <w:rPr>
          <w:rFonts w:hint="eastAsia"/>
        </w:rPr>
        <w:t>token</w:t>
      </w:r>
      <w:r>
        <w:rPr>
          <w:rFonts w:hint="eastAsia"/>
        </w:rPr>
        <w:t>的表示保持一致尺度。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計算效率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比</w:t>
      </w:r>
      <w:r>
        <w:rPr>
          <w:rFonts w:hint="eastAsia"/>
        </w:rPr>
        <w:t>LayerNorm</w:t>
      </w:r>
      <w:r>
        <w:rPr>
          <w:rFonts w:hint="eastAsia"/>
        </w:rPr>
        <w:t>少計算</w:t>
      </w:r>
      <w:proofErr w:type="gramStart"/>
      <w:r>
        <w:rPr>
          <w:rFonts w:hint="eastAsia"/>
        </w:rPr>
        <w:t>均值和方差</w:t>
      </w:r>
      <w:proofErr w:type="gramEnd"/>
      <w:r>
        <w:rPr>
          <w:rFonts w:hint="eastAsia"/>
        </w:rPr>
        <w:t>，降低約</w:t>
      </w:r>
      <w:r>
        <w:rPr>
          <w:rFonts w:hint="eastAsia"/>
        </w:rPr>
        <w:t>25%</w:t>
      </w:r>
      <w:r>
        <w:rPr>
          <w:rFonts w:hint="eastAsia"/>
        </w:rPr>
        <w:t>的計算量（尤其在</w:t>
      </w:r>
      <w:r>
        <w:rPr>
          <w:rFonts w:hint="eastAsia"/>
        </w:rPr>
        <w:t>GPU</w:t>
      </w:r>
      <w:r>
        <w:rPr>
          <w:rFonts w:hint="eastAsia"/>
        </w:rPr>
        <w:t>上）。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對於小數據集（</w:t>
      </w:r>
      <w:r>
        <w:rPr>
          <w:rFonts w:hint="eastAsia"/>
        </w:rPr>
        <w:t>632</w:t>
      </w:r>
      <w:r>
        <w:rPr>
          <w:rFonts w:hint="eastAsia"/>
        </w:rPr>
        <w:t>張圖像），高效</w:t>
      </w:r>
      <w:proofErr w:type="gramStart"/>
      <w:r>
        <w:rPr>
          <w:rFonts w:hint="eastAsia"/>
        </w:rPr>
        <w:t>正則化有助於</w:t>
      </w:r>
      <w:proofErr w:type="gramEnd"/>
      <w:r>
        <w:rPr>
          <w:rFonts w:hint="eastAsia"/>
        </w:rPr>
        <w:t>快速收斂，如</w:t>
      </w:r>
      <w:r>
        <w:rPr>
          <w:rFonts w:hint="eastAsia"/>
        </w:rPr>
        <w:t>Qwen2</w:t>
      </w:r>
      <w:r>
        <w:rPr>
          <w:rFonts w:hint="eastAsia"/>
        </w:rPr>
        <w:t>損失從</w:t>
      </w:r>
      <w:r>
        <w:rPr>
          <w:rFonts w:hint="eastAsia"/>
        </w:rPr>
        <w:t>3.3937</w:t>
      </w:r>
      <w:r>
        <w:rPr>
          <w:rFonts w:hint="eastAsia"/>
        </w:rPr>
        <w:t>降至</w:t>
      </w:r>
      <w:r>
        <w:rPr>
          <w:rFonts w:hint="eastAsia"/>
        </w:rPr>
        <w:t>0.2503</w:t>
      </w:r>
      <w:r>
        <w:rPr>
          <w:rFonts w:hint="eastAsia"/>
        </w:rPr>
        <w:t>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泛化能力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lastRenderedPageBreak/>
        <w:t xml:space="preserve">  - </w:t>
      </w:r>
      <w:r>
        <w:rPr>
          <w:rFonts w:hint="eastAsia"/>
        </w:rPr>
        <w:t>避免過分平滑特徵（因不減均值），保留更多信息，提升驗證集表現（</w:t>
      </w:r>
      <w:r>
        <w:rPr>
          <w:rFonts w:hint="eastAsia"/>
        </w:rPr>
        <w:t>Qwen2</w:t>
      </w:r>
      <w:r>
        <w:rPr>
          <w:rFonts w:hint="eastAsia"/>
        </w:rPr>
        <w:t>最終準確率</w:t>
      </w:r>
      <w:r>
        <w:rPr>
          <w:rFonts w:hint="eastAsia"/>
        </w:rPr>
        <w:t>0.3687</w:t>
      </w:r>
      <w:r>
        <w:rPr>
          <w:rFonts w:hint="eastAsia"/>
        </w:rPr>
        <w:t>）。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在任務中的作用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為何重要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圖像生成涉及</w:t>
      </w:r>
      <w:r>
        <w:rPr>
          <w:rFonts w:hint="eastAsia"/>
        </w:rPr>
        <w:t>167</w:t>
      </w:r>
      <w:r>
        <w:rPr>
          <w:rFonts w:hint="eastAsia"/>
        </w:rPr>
        <w:t>類高熵輸出，每像素預測需穩定表示。</w:t>
      </w:r>
      <w:r>
        <w:rPr>
          <w:rFonts w:hint="eastAsia"/>
        </w:rPr>
        <w:t>RMSNorm</w:t>
      </w:r>
      <w:r>
        <w:rPr>
          <w:rFonts w:hint="eastAsia"/>
        </w:rPr>
        <w:t>確保注意力層和</w:t>
      </w:r>
      <w:r>
        <w:rPr>
          <w:rFonts w:hint="eastAsia"/>
        </w:rPr>
        <w:t>MLP</w:t>
      </w:r>
      <w:r>
        <w:rPr>
          <w:rFonts w:hint="eastAsia"/>
        </w:rPr>
        <w:t>層的輸出不因序列長度（</w:t>
      </w:r>
      <w:r>
        <w:rPr>
          <w:rFonts w:hint="eastAsia"/>
        </w:rPr>
        <w:t>400</w:t>
      </w:r>
      <w:r>
        <w:rPr>
          <w:rFonts w:hint="eastAsia"/>
        </w:rPr>
        <w:t>）或小數據集波動而失控。</w:t>
      </w:r>
    </w:p>
    <w:p w:rsidR="0036055A" w:rsidRDefault="0036055A" w:rsidP="0036055A">
      <w:r>
        <w:rPr>
          <w:rFonts w:hint="eastAsia"/>
        </w:rPr>
        <w:t xml:space="preserve">  - Qwen2</w:t>
      </w:r>
      <w:r>
        <w:rPr>
          <w:rFonts w:hint="eastAsia"/>
        </w:rPr>
        <w:t>和</w:t>
      </w:r>
      <w:r>
        <w:rPr>
          <w:rFonts w:hint="eastAsia"/>
        </w:rPr>
        <w:t>LLaMA</w:t>
      </w:r>
      <w:r>
        <w:rPr>
          <w:rFonts w:hint="eastAsia"/>
        </w:rPr>
        <w:t>使用</w:t>
      </w:r>
      <w:r>
        <w:rPr>
          <w:rFonts w:hint="eastAsia"/>
        </w:rPr>
        <w:t>RMSNorm</w:t>
      </w:r>
      <w:r>
        <w:rPr>
          <w:rFonts w:hint="eastAsia"/>
        </w:rPr>
        <w:t>，損失下降平穩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Qwen2</w:t>
      </w:r>
      <w:r>
        <w:rPr>
          <w:rFonts w:hint="eastAsia"/>
        </w:rPr>
        <w:t>：</w:t>
      </w:r>
      <w:r>
        <w:rPr>
          <w:rFonts w:hint="eastAsia"/>
        </w:rPr>
        <w:t>92.62%</w:t>
      </w:r>
      <w:r>
        <w:rPr>
          <w:rFonts w:hint="eastAsia"/>
        </w:rPr>
        <w:t>，</w:t>
      </w:r>
      <w:r>
        <w:rPr>
          <w:rFonts w:hint="eastAsia"/>
        </w:rPr>
        <w:t>LLaMA</w:t>
      </w:r>
      <w:r>
        <w:rPr>
          <w:rFonts w:hint="eastAsia"/>
        </w:rPr>
        <w:t>：</w:t>
      </w:r>
      <w:r>
        <w:rPr>
          <w:rFonts w:hint="eastAsia"/>
        </w:rPr>
        <w:t>51.91%</w:t>
      </w:r>
      <w:r>
        <w:rPr>
          <w:rFonts w:hint="eastAsia"/>
        </w:rPr>
        <w:t>至</w:t>
      </w:r>
      <w:r>
        <w:rPr>
          <w:rFonts w:hint="eastAsia"/>
        </w:rPr>
        <w:t>Epoch 32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，而</w:t>
      </w:r>
      <w:r>
        <w:rPr>
          <w:rFonts w:hint="eastAsia"/>
        </w:rPr>
        <w:t>GPT-2</w:t>
      </w:r>
      <w:r>
        <w:rPr>
          <w:rFonts w:hint="eastAsia"/>
        </w:rPr>
        <w:t>用</w:t>
      </w:r>
      <w:r>
        <w:rPr>
          <w:rFonts w:hint="eastAsia"/>
        </w:rPr>
        <w:t>LayerNorm</w:t>
      </w:r>
      <w:r>
        <w:rPr>
          <w:rFonts w:hint="eastAsia"/>
        </w:rPr>
        <w:t>，損失下降僅</w:t>
      </w:r>
      <w:r>
        <w:rPr>
          <w:rFonts w:hint="eastAsia"/>
        </w:rPr>
        <w:t>67.72%</w:t>
      </w:r>
      <w:r>
        <w:rPr>
          <w:rFonts w:hint="eastAsia"/>
        </w:rPr>
        <w:t>，顯示</w:t>
      </w:r>
      <w:r>
        <w:rPr>
          <w:rFonts w:hint="eastAsia"/>
        </w:rPr>
        <w:t>RMSNorm</w:t>
      </w:r>
      <w:r>
        <w:rPr>
          <w:rFonts w:hint="eastAsia"/>
        </w:rPr>
        <w:t>更有效。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影響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幫助</w:t>
      </w:r>
      <w:r>
        <w:rPr>
          <w:rFonts w:hint="eastAsia"/>
        </w:rPr>
        <w:t>Qwen2</w:t>
      </w:r>
      <w:r>
        <w:rPr>
          <w:rFonts w:hint="eastAsia"/>
        </w:rPr>
        <w:t>在驗證集上保持低損失（</w:t>
      </w:r>
      <w:r>
        <w:rPr>
          <w:rFonts w:hint="eastAsia"/>
        </w:rPr>
        <w:t>0.2503</w:t>
      </w:r>
      <w:r>
        <w:rPr>
          <w:rFonts w:hint="eastAsia"/>
        </w:rPr>
        <w:t>），減少準確率波動（</w:t>
      </w:r>
      <w:r>
        <w:rPr>
          <w:rFonts w:hint="eastAsia"/>
        </w:rPr>
        <w:t>0.2880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0.3911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若無</w:t>
      </w:r>
      <w:r>
        <w:rPr>
          <w:rFonts w:hint="eastAsia"/>
        </w:rPr>
        <w:t>RMSNorm</w:t>
      </w:r>
      <w:r>
        <w:rPr>
          <w:rFonts w:hint="eastAsia"/>
        </w:rPr>
        <w:t>，模型可能因數值不穩定導致準確率崩潰（如</w:t>
      </w:r>
      <w:r>
        <w:rPr>
          <w:rFonts w:hint="eastAsia"/>
        </w:rPr>
        <w:t>GPT-2</w:t>
      </w:r>
      <w:r>
        <w:rPr>
          <w:rFonts w:hint="eastAsia"/>
        </w:rPr>
        <w:t>最終</w:t>
      </w:r>
      <w:r>
        <w:rPr>
          <w:rFonts w:hint="eastAsia"/>
        </w:rPr>
        <w:t>0.3411</w:t>
      </w:r>
      <w:r>
        <w:rPr>
          <w:rFonts w:hint="eastAsia"/>
        </w:rPr>
        <w:t>）。</w:t>
      </w:r>
    </w:p>
    <w:p w:rsidR="0036055A" w:rsidRDefault="0036055A" w:rsidP="0036055A"/>
    <w:p w:rsidR="0036055A" w:rsidRDefault="0036055A" w:rsidP="0036055A">
      <w:r>
        <w:t>---</w:t>
      </w:r>
    </w:p>
    <w:p w:rsidR="0036055A" w:rsidRDefault="0036055A" w:rsidP="0036055A"/>
    <w:p w:rsidR="0036055A" w:rsidRDefault="0036055A" w:rsidP="0036055A">
      <w:r>
        <w:rPr>
          <w:rFonts w:hint="eastAsia"/>
        </w:rPr>
        <w:t>### 2. SwiGLU</w:t>
      </w:r>
      <w:r>
        <w:rPr>
          <w:rFonts w:hint="eastAsia"/>
        </w:rPr>
        <w:t>激活（</w:t>
      </w:r>
      <w:r>
        <w:rPr>
          <w:rFonts w:hint="eastAsia"/>
        </w:rPr>
        <w:t>Switched Gated Linear Unit</w:t>
      </w:r>
      <w:r>
        <w:rPr>
          <w:rFonts w:hint="eastAsia"/>
        </w:rPr>
        <w:t>）</w:t>
      </w:r>
    </w:p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定義</w:t>
      </w:r>
    </w:p>
    <w:p w:rsidR="0036055A" w:rsidRDefault="0036055A" w:rsidP="0036055A">
      <w:r>
        <w:rPr>
          <w:rFonts w:hint="eastAsia"/>
        </w:rPr>
        <w:t>SwiGLU</w:t>
      </w:r>
      <w:r>
        <w:rPr>
          <w:rFonts w:hint="eastAsia"/>
        </w:rPr>
        <w:t>是</w:t>
      </w:r>
      <w:r>
        <w:rPr>
          <w:rFonts w:hint="eastAsia"/>
        </w:rPr>
        <w:t>GLU</w:t>
      </w:r>
      <w:r>
        <w:rPr>
          <w:rFonts w:hint="eastAsia"/>
        </w:rPr>
        <w:t>（</w:t>
      </w:r>
      <w:r>
        <w:rPr>
          <w:rFonts w:hint="eastAsia"/>
        </w:rPr>
        <w:t>Gated Linear Unit</w:t>
      </w:r>
      <w:r>
        <w:rPr>
          <w:rFonts w:hint="eastAsia"/>
        </w:rPr>
        <w:t>）激活函數的一種變體，結合了</w:t>
      </w:r>
      <w:r>
        <w:rPr>
          <w:rFonts w:hint="eastAsia"/>
        </w:rPr>
        <w:t>SiLU</w:t>
      </w:r>
      <w:r>
        <w:rPr>
          <w:rFonts w:hint="eastAsia"/>
        </w:rPr>
        <w:t>（</w:t>
      </w:r>
      <w:r>
        <w:rPr>
          <w:rFonts w:hint="eastAsia"/>
        </w:rPr>
        <w:t>Sigmoid Linear Unit</w:t>
      </w:r>
      <w:r>
        <w:rPr>
          <w:rFonts w:hint="eastAsia"/>
        </w:rPr>
        <w:t>）和門控機制，於</w:t>
      </w:r>
      <w:r>
        <w:rPr>
          <w:rFonts w:hint="eastAsia"/>
        </w:rPr>
        <w:t>LLaMA</w:t>
      </w:r>
      <w:r>
        <w:rPr>
          <w:rFonts w:hint="eastAsia"/>
        </w:rPr>
        <w:t>等模型中廣泛使用。它通過動態門控增強神經網絡的非線性表達能力。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數學公式</w:t>
      </w:r>
    </w:p>
    <w:p w:rsidR="0036055A" w:rsidRDefault="0036055A" w:rsidP="0036055A">
      <w:r>
        <w:rPr>
          <w:rFonts w:hint="eastAsia"/>
        </w:rPr>
        <w:t>SwiGLU</w:t>
      </w:r>
      <w:r>
        <w:rPr>
          <w:rFonts w:hint="eastAsia"/>
        </w:rPr>
        <w:t>的計算如下：</w:t>
      </w:r>
    </w:p>
    <w:p w:rsidR="0036055A" w:rsidRDefault="0036055A" w:rsidP="0036055A">
      <w:r>
        <w:t>\[</w:t>
      </w:r>
    </w:p>
    <w:p w:rsidR="0036055A" w:rsidRDefault="0036055A" w:rsidP="0036055A">
      <w:r>
        <w:t>\</w:t>
      </w:r>
      <w:proofErr w:type="gramStart"/>
      <w:r>
        <w:t>text{</w:t>
      </w:r>
      <w:proofErr w:type="gramEnd"/>
      <w:r>
        <w:t>SwiGLU}(\mathbf{x}, \mathbf{W}, \mathbf{V}, \mathbf{b}, \mathbf{c}) = (\text{SiLU}(\mathbf{xW} + \mathbf{b}) \cdot \mathbf{xW}) \cdot \mathbf{xV} + \mathbf{c}</w:t>
      </w:r>
    </w:p>
    <w:p w:rsidR="0036055A" w:rsidRDefault="0036055A" w:rsidP="0036055A">
      <w:r>
        <w:t>\]</w:t>
      </w:r>
    </w:p>
    <w:p w:rsidR="0036055A" w:rsidRDefault="0036055A" w:rsidP="0036055A">
      <w:r>
        <w:rPr>
          <w:rFonts w:hint="eastAsia"/>
        </w:rPr>
        <w:t>簡化形式（忽略偏置）：</w:t>
      </w:r>
    </w:p>
    <w:p w:rsidR="0036055A" w:rsidRDefault="0036055A" w:rsidP="0036055A">
      <w:r>
        <w:t>\[</w:t>
      </w:r>
    </w:p>
    <w:p w:rsidR="0036055A" w:rsidRDefault="0036055A" w:rsidP="0036055A">
      <w:r>
        <w:t>\</w:t>
      </w:r>
      <w:proofErr w:type="gramStart"/>
      <w:r>
        <w:t>text{</w:t>
      </w:r>
      <w:proofErr w:type="gramEnd"/>
      <w:r>
        <w:t>SwiGLU}(\mathbf{x}) = \text{SiLU}(\mathbf{xW}_1) \cdot \mathbf{xW}_1 \cdot \mathbf{xW}_2</w:t>
      </w:r>
    </w:p>
    <w:p w:rsidR="0036055A" w:rsidRDefault="0036055A" w:rsidP="0036055A">
      <w:r>
        <w:t>\]</w:t>
      </w:r>
    </w:p>
    <w:p w:rsidR="0036055A" w:rsidRDefault="0036055A" w:rsidP="0036055A">
      <w:r>
        <w:rPr>
          <w:rFonts w:hint="eastAsia"/>
        </w:rPr>
        <w:t>其中：</w:t>
      </w:r>
    </w:p>
    <w:p w:rsidR="0036055A" w:rsidRDefault="0036055A" w:rsidP="0036055A">
      <w:r>
        <w:rPr>
          <w:rFonts w:hint="eastAsia"/>
        </w:rPr>
        <w:lastRenderedPageBreak/>
        <w:t xml:space="preserve">- \( \mathbf{x} \) </w:t>
      </w:r>
      <w:r>
        <w:rPr>
          <w:rFonts w:hint="eastAsia"/>
        </w:rPr>
        <w:t>是輸入向量。</w:t>
      </w:r>
    </w:p>
    <w:p w:rsidR="0036055A" w:rsidRDefault="0036055A" w:rsidP="0036055A">
      <w:r>
        <w:rPr>
          <w:rFonts w:hint="eastAsia"/>
        </w:rPr>
        <w:t xml:space="preserve">- \( \mathbf{W}_1, \mathbf{W}_2 \) </w:t>
      </w:r>
      <w:r>
        <w:rPr>
          <w:rFonts w:hint="eastAsia"/>
        </w:rPr>
        <w:t>是兩個線性變換的權重矩陣。</w:t>
      </w:r>
    </w:p>
    <w:p w:rsidR="0036055A" w:rsidRDefault="0036055A" w:rsidP="0036055A">
      <w:r>
        <w:rPr>
          <w:rFonts w:hint="eastAsia"/>
        </w:rPr>
        <w:t>- \( \text{SiLU}(z) = z \cdot \sigma(z) \)</w:t>
      </w:r>
      <w:r>
        <w:rPr>
          <w:rFonts w:hint="eastAsia"/>
        </w:rPr>
        <w:t>，其中</w:t>
      </w:r>
      <w:r>
        <w:rPr>
          <w:rFonts w:hint="eastAsia"/>
        </w:rPr>
        <w:t xml:space="preserve"> \( \sigma(z) = \frac{1}{1 + e^{-z}} \) </w:t>
      </w:r>
      <w:r>
        <w:rPr>
          <w:rFonts w:hint="eastAsia"/>
        </w:rPr>
        <w:t>是</w:t>
      </w:r>
      <w:r>
        <w:rPr>
          <w:rFonts w:hint="eastAsia"/>
        </w:rPr>
        <w:t>sigmoid</w:t>
      </w:r>
      <w:r>
        <w:rPr>
          <w:rFonts w:hint="eastAsia"/>
        </w:rPr>
        <w:t>函數。</w:t>
      </w:r>
    </w:p>
    <w:p w:rsidR="0036055A" w:rsidRDefault="0036055A" w:rsidP="0036055A">
      <w:r>
        <w:rPr>
          <w:rFonts w:hint="eastAsia"/>
        </w:rPr>
        <w:t xml:space="preserve">- \( \cdot \) </w:t>
      </w:r>
      <w:r>
        <w:rPr>
          <w:rFonts w:hint="eastAsia"/>
        </w:rPr>
        <w:t>表示逐元素相乘。</w:t>
      </w:r>
    </w:p>
    <w:p w:rsidR="0036055A" w:rsidRDefault="0036055A" w:rsidP="0036055A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門控值</w:t>
      </w:r>
      <w:proofErr w:type="gramEnd"/>
      <w:r>
        <w:rPr>
          <w:rFonts w:hint="eastAsia"/>
        </w:rPr>
        <w:t xml:space="preserve"> \( \text{SiLU}(\mathbf{xW}_1) \) </w:t>
      </w:r>
      <w:r>
        <w:rPr>
          <w:rFonts w:hint="eastAsia"/>
        </w:rPr>
        <w:t>控制信息流，決定哪些特徵被放大或抑制。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特點與優勢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增強非線性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SwiGLU</w:t>
      </w:r>
      <w:r>
        <w:rPr>
          <w:rFonts w:hint="eastAsia"/>
        </w:rPr>
        <w:t>結合</w:t>
      </w:r>
      <w:r>
        <w:rPr>
          <w:rFonts w:hint="eastAsia"/>
        </w:rPr>
        <w:t>SiLU</w:t>
      </w:r>
      <w:r>
        <w:rPr>
          <w:rFonts w:hint="eastAsia"/>
        </w:rPr>
        <w:t>的平滑非線性和門控機制的選擇性，相比</w:t>
      </w:r>
      <w:r>
        <w:rPr>
          <w:rFonts w:hint="eastAsia"/>
        </w:rPr>
        <w:t>ReLU</w:t>
      </w:r>
      <w:r>
        <w:rPr>
          <w:rFonts w:hint="eastAsia"/>
        </w:rPr>
        <w:t>或</w:t>
      </w:r>
      <w:r>
        <w:rPr>
          <w:rFonts w:hint="eastAsia"/>
        </w:rPr>
        <w:t>GELU</w:t>
      </w:r>
      <w:r>
        <w:rPr>
          <w:rFonts w:hint="eastAsia"/>
        </w:rPr>
        <w:t>更靈活，捕捉複雜模式。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在</w:t>
      </w:r>
      <w:r>
        <w:rPr>
          <w:rFonts w:hint="eastAsia"/>
        </w:rPr>
        <w:t>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任務中，</w:t>
      </w:r>
      <w:r>
        <w:rPr>
          <w:rFonts w:hint="eastAsia"/>
        </w:rPr>
        <w:t>167</w:t>
      </w:r>
      <w:r>
        <w:rPr>
          <w:rFonts w:hint="eastAsia"/>
        </w:rPr>
        <w:t>類像素顏色的序列預測</w:t>
      </w:r>
      <w:proofErr w:type="gramStart"/>
      <w:r>
        <w:rPr>
          <w:rFonts w:hint="eastAsia"/>
        </w:rPr>
        <w:t>需強非</w:t>
      </w:r>
      <w:proofErr w:type="gramEnd"/>
      <w:r>
        <w:rPr>
          <w:rFonts w:hint="eastAsia"/>
        </w:rPr>
        <w:t>線性，</w:t>
      </w:r>
      <w:r>
        <w:rPr>
          <w:rFonts w:hint="eastAsia"/>
        </w:rPr>
        <w:t>SwiGLU</w:t>
      </w:r>
      <w:r>
        <w:rPr>
          <w:rFonts w:hint="eastAsia"/>
        </w:rPr>
        <w:t>幫助模型區分細微顏色差異。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門控機制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動態選擇重要特徵，類似注意力機制，減少無用信息干擾。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對</w:t>
      </w:r>
      <w:r>
        <w:rPr>
          <w:rFonts w:hint="eastAsia"/>
        </w:rPr>
        <w:t>400</w:t>
      </w:r>
      <w:r>
        <w:rPr>
          <w:rFonts w:hint="eastAsia"/>
        </w:rPr>
        <w:t>像素序列，</w:t>
      </w:r>
      <w:r>
        <w:rPr>
          <w:rFonts w:hint="eastAsia"/>
        </w:rPr>
        <w:t>SwiGLU</w:t>
      </w:r>
      <w:r>
        <w:rPr>
          <w:rFonts w:hint="eastAsia"/>
        </w:rPr>
        <w:t>可聚焦關鍵像素（如</w:t>
      </w:r>
      <w:r>
        <w:rPr>
          <w:rFonts w:hint="eastAsia"/>
        </w:rPr>
        <w:t>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輪廓），提升重建質量。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穩定性與效率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SiLU</w:t>
      </w:r>
      <w:r>
        <w:rPr>
          <w:rFonts w:hint="eastAsia"/>
        </w:rPr>
        <w:t>平滑性避免</w:t>
      </w:r>
      <w:r>
        <w:rPr>
          <w:rFonts w:hint="eastAsia"/>
        </w:rPr>
        <w:t>ReLU</w:t>
      </w:r>
      <w:r>
        <w:rPr>
          <w:rFonts w:hint="eastAsia"/>
        </w:rPr>
        <w:t>的梯度消失，穩定小數據集訓練。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參數量略高（因雙矩陣</w:t>
      </w:r>
      <w:r>
        <w:rPr>
          <w:rFonts w:hint="eastAsia"/>
        </w:rPr>
        <w:t>\( \mathbf{W}_1, \mathbf{W}_2 \)</w:t>
      </w:r>
      <w:r>
        <w:rPr>
          <w:rFonts w:hint="eastAsia"/>
        </w:rPr>
        <w:t>），但性能提升顯著（</w:t>
      </w:r>
      <w:r>
        <w:rPr>
          <w:rFonts w:hint="eastAsia"/>
        </w:rPr>
        <w:t>LLaMA</w:t>
      </w:r>
      <w:r>
        <w:rPr>
          <w:rFonts w:hint="eastAsia"/>
        </w:rPr>
        <w:t>準確率穩定在</w:t>
      </w:r>
      <w:r>
        <w:rPr>
          <w:rFonts w:hint="eastAsia"/>
        </w:rPr>
        <w:t>0.3717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0.4084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泛化能力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門控</w:t>
      </w:r>
      <w:proofErr w:type="gramStart"/>
      <w:r>
        <w:rPr>
          <w:rFonts w:hint="eastAsia"/>
        </w:rPr>
        <w:t>減少過擬合</w:t>
      </w:r>
      <w:proofErr w:type="gramEnd"/>
      <w:r>
        <w:rPr>
          <w:rFonts w:hint="eastAsia"/>
        </w:rPr>
        <w:t>，保留通用特徵，適合小數據集（</w:t>
      </w:r>
      <w:r>
        <w:rPr>
          <w:rFonts w:hint="eastAsia"/>
        </w:rPr>
        <w:t>632</w:t>
      </w:r>
      <w:r>
        <w:rPr>
          <w:rFonts w:hint="eastAsia"/>
        </w:rPr>
        <w:t>張）。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在任務中的作用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為何重要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LLaMA</w:t>
      </w:r>
      <w:r>
        <w:rPr>
          <w:rFonts w:hint="eastAsia"/>
        </w:rPr>
        <w:t>使用</w:t>
      </w:r>
      <w:r>
        <w:rPr>
          <w:rFonts w:hint="eastAsia"/>
        </w:rPr>
        <w:t>SwiGLU</w:t>
      </w:r>
      <w:r>
        <w:rPr>
          <w:rFonts w:hint="eastAsia"/>
        </w:rPr>
        <w:t>，其準確率波動小（</w:t>
      </w:r>
      <w:r>
        <w:rPr>
          <w:rFonts w:hint="eastAsia"/>
        </w:rPr>
        <w:t>0.0367</w:t>
      </w:r>
      <w:r>
        <w:rPr>
          <w:rFonts w:hint="eastAsia"/>
        </w:rPr>
        <w:t>），最終</w:t>
      </w:r>
      <w:r>
        <w:rPr>
          <w:rFonts w:hint="eastAsia"/>
        </w:rPr>
        <w:t>0.3773</w:t>
      </w:r>
      <w:r>
        <w:rPr>
          <w:rFonts w:hint="eastAsia"/>
        </w:rPr>
        <w:t>，顯示穩定建模能力。</w:t>
      </w:r>
    </w:p>
    <w:p w:rsidR="0036055A" w:rsidRDefault="0036055A" w:rsidP="0036055A">
      <w:r>
        <w:rPr>
          <w:rFonts w:hint="eastAsia"/>
        </w:rPr>
        <w:t xml:space="preserve">  - 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圖像的高維輸出（</w:t>
      </w:r>
      <w:r>
        <w:rPr>
          <w:rFonts w:hint="eastAsia"/>
        </w:rPr>
        <w:t>167</w:t>
      </w:r>
      <w:r>
        <w:rPr>
          <w:rFonts w:hint="eastAsia"/>
        </w:rPr>
        <w:t>類）</w:t>
      </w:r>
      <w:proofErr w:type="gramStart"/>
      <w:r>
        <w:rPr>
          <w:rFonts w:hint="eastAsia"/>
        </w:rPr>
        <w:t>需強表達</w:t>
      </w:r>
      <w:proofErr w:type="gramEnd"/>
      <w:r>
        <w:rPr>
          <w:rFonts w:hint="eastAsia"/>
        </w:rPr>
        <w:t>力，</w:t>
      </w:r>
      <w:r>
        <w:rPr>
          <w:rFonts w:hint="eastAsia"/>
        </w:rPr>
        <w:t>SwiGLU</w:t>
      </w:r>
      <w:r>
        <w:rPr>
          <w:rFonts w:hint="eastAsia"/>
        </w:rPr>
        <w:t>幫助捕捉</w:t>
      </w:r>
      <w:proofErr w:type="gramStart"/>
      <w:r>
        <w:rPr>
          <w:rFonts w:hint="eastAsia"/>
        </w:rPr>
        <w:t>像素間的複雜</w:t>
      </w:r>
      <w:proofErr w:type="gramEnd"/>
      <w:r>
        <w:rPr>
          <w:rFonts w:hint="eastAsia"/>
        </w:rPr>
        <w:t>依賴（如形狀和顏色分佈）。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影響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LLaMA</w:t>
      </w:r>
      <w:r>
        <w:rPr>
          <w:rFonts w:hint="eastAsia"/>
        </w:rPr>
        <w:t>的穩定準確率（</w:t>
      </w:r>
      <w:r>
        <w:rPr>
          <w:rFonts w:hint="eastAsia"/>
        </w:rPr>
        <w:t>0.3717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0.4084</w:t>
      </w:r>
      <w:r>
        <w:rPr>
          <w:rFonts w:hint="eastAsia"/>
        </w:rPr>
        <w:t>）得益於</w:t>
      </w:r>
      <w:r>
        <w:rPr>
          <w:rFonts w:hint="eastAsia"/>
        </w:rPr>
        <w:t>SwiGLU</w:t>
      </w:r>
      <w:r>
        <w:rPr>
          <w:rFonts w:hint="eastAsia"/>
        </w:rPr>
        <w:t>的門控，減少</w:t>
      </w:r>
      <w:proofErr w:type="gramStart"/>
      <w:r>
        <w:rPr>
          <w:rFonts w:hint="eastAsia"/>
        </w:rPr>
        <w:t>了過擬合</w:t>
      </w:r>
      <w:proofErr w:type="gramEnd"/>
      <w:r>
        <w:rPr>
          <w:rFonts w:hint="eastAsia"/>
        </w:rPr>
        <w:t>（下降</w:t>
      </w:r>
      <w:r>
        <w:rPr>
          <w:rFonts w:hint="eastAsia"/>
        </w:rPr>
        <w:t>7.61%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 xml:space="preserve">  - Qwen2</w:t>
      </w:r>
      <w:r>
        <w:rPr>
          <w:rFonts w:hint="eastAsia"/>
        </w:rPr>
        <w:t>用標準</w:t>
      </w:r>
      <w:r>
        <w:rPr>
          <w:rFonts w:hint="eastAsia"/>
        </w:rPr>
        <w:t>SiLU</w:t>
      </w:r>
      <w:r>
        <w:rPr>
          <w:rFonts w:hint="eastAsia"/>
        </w:rPr>
        <w:t>（</w:t>
      </w:r>
      <w:r>
        <w:rPr>
          <w:rFonts w:hint="eastAsia"/>
        </w:rPr>
        <w:t>`hidden_act="silu"`</w:t>
      </w:r>
      <w:r>
        <w:rPr>
          <w:rFonts w:hint="eastAsia"/>
        </w:rPr>
        <w:t>），效果稍遜（波動</w:t>
      </w:r>
      <w:r>
        <w:rPr>
          <w:rFonts w:hint="eastAsia"/>
        </w:rPr>
        <w:t>0.1031</w:t>
      </w:r>
      <w:r>
        <w:rPr>
          <w:rFonts w:hint="eastAsia"/>
        </w:rPr>
        <w:t>），顯示</w:t>
      </w:r>
      <w:r>
        <w:rPr>
          <w:rFonts w:hint="eastAsia"/>
        </w:rPr>
        <w:t>SwiGLU</w:t>
      </w:r>
      <w:r>
        <w:rPr>
          <w:rFonts w:hint="eastAsia"/>
        </w:rPr>
        <w:t>在穩定性上的優勢。</w:t>
      </w:r>
    </w:p>
    <w:p w:rsidR="0036055A" w:rsidRDefault="0036055A" w:rsidP="0036055A">
      <w:r>
        <w:rPr>
          <w:rFonts w:hint="eastAsia"/>
        </w:rPr>
        <w:t xml:space="preserve">  - GPT-2</w:t>
      </w:r>
      <w:r>
        <w:rPr>
          <w:rFonts w:hint="eastAsia"/>
        </w:rPr>
        <w:t>可能用</w:t>
      </w:r>
      <w:r>
        <w:rPr>
          <w:rFonts w:hint="eastAsia"/>
        </w:rPr>
        <w:t>GELU</w:t>
      </w:r>
      <w:r>
        <w:rPr>
          <w:rFonts w:hint="eastAsia"/>
        </w:rPr>
        <w:t>，準確率下降嚴重（</w:t>
      </w:r>
      <w:r>
        <w:rPr>
          <w:rFonts w:hint="eastAsia"/>
        </w:rPr>
        <w:t>17.71%</w:t>
      </w:r>
      <w:r>
        <w:rPr>
          <w:rFonts w:hint="eastAsia"/>
        </w:rPr>
        <w:t>），表明</w:t>
      </w:r>
      <w:r>
        <w:rPr>
          <w:rFonts w:hint="eastAsia"/>
        </w:rPr>
        <w:t>GELU</w:t>
      </w:r>
      <w:r>
        <w:rPr>
          <w:rFonts w:hint="eastAsia"/>
        </w:rPr>
        <w:t>不如</w:t>
      </w:r>
      <w:r>
        <w:rPr>
          <w:rFonts w:hint="eastAsia"/>
        </w:rPr>
        <w:t>SwiGLU</w:t>
      </w:r>
      <w:proofErr w:type="gramStart"/>
      <w:r>
        <w:rPr>
          <w:rFonts w:hint="eastAsia"/>
        </w:rPr>
        <w:t>適配此任務</w:t>
      </w:r>
      <w:proofErr w:type="gramEnd"/>
      <w:r>
        <w:rPr>
          <w:rFonts w:hint="eastAsia"/>
        </w:rPr>
        <w:t>。</w:t>
      </w:r>
    </w:p>
    <w:p w:rsidR="0036055A" w:rsidRDefault="0036055A" w:rsidP="0036055A"/>
    <w:p w:rsidR="0036055A" w:rsidRDefault="0036055A" w:rsidP="0036055A">
      <w:r>
        <w:t>---</w:t>
      </w:r>
    </w:p>
    <w:p w:rsidR="0036055A" w:rsidRDefault="0036055A" w:rsidP="0036055A"/>
    <w:p w:rsidR="0036055A" w:rsidRDefault="0036055A" w:rsidP="0036055A">
      <w:r>
        <w:rPr>
          <w:rFonts w:hint="eastAsia"/>
        </w:rPr>
        <w:t>### 3. RoPE</w:t>
      </w:r>
      <w:r>
        <w:rPr>
          <w:rFonts w:hint="eastAsia"/>
        </w:rPr>
        <w:t>（</w:t>
      </w:r>
      <w:r>
        <w:rPr>
          <w:rFonts w:hint="eastAsia"/>
        </w:rPr>
        <w:t>Rotary Position Embedding</w:t>
      </w:r>
      <w:r>
        <w:rPr>
          <w:rFonts w:hint="eastAsia"/>
        </w:rPr>
        <w:t>）</w:t>
      </w:r>
    </w:p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定義</w:t>
      </w:r>
    </w:p>
    <w:p w:rsidR="0036055A" w:rsidRDefault="0036055A" w:rsidP="0036055A">
      <w:r>
        <w:rPr>
          <w:rFonts w:hint="eastAsia"/>
        </w:rPr>
        <w:t>RoPE</w:t>
      </w:r>
      <w:r>
        <w:rPr>
          <w:rFonts w:hint="eastAsia"/>
        </w:rPr>
        <w:t>（</w:t>
      </w:r>
      <w:r>
        <w:rPr>
          <w:rFonts w:hint="eastAsia"/>
        </w:rPr>
        <w:t>Rotary Position Embedding</w:t>
      </w:r>
      <w:r>
        <w:rPr>
          <w:rFonts w:hint="eastAsia"/>
        </w:rPr>
        <w:t>，旋轉位置嵌入）是一種位置編碼方法，於</w:t>
      </w:r>
      <w:r>
        <w:rPr>
          <w:rFonts w:hint="eastAsia"/>
        </w:rPr>
        <w:t>2021</w:t>
      </w:r>
      <w:r>
        <w:rPr>
          <w:rFonts w:hint="eastAsia"/>
        </w:rPr>
        <w:t>年提出，用於為</w:t>
      </w:r>
      <w:r>
        <w:rPr>
          <w:rFonts w:hint="eastAsia"/>
        </w:rPr>
        <w:t>Transformer</w:t>
      </w:r>
      <w:r>
        <w:rPr>
          <w:rFonts w:hint="eastAsia"/>
        </w:rPr>
        <w:t>中的</w:t>
      </w:r>
      <w:r>
        <w:rPr>
          <w:rFonts w:hint="eastAsia"/>
        </w:rPr>
        <w:t>token</w:t>
      </w:r>
      <w:r>
        <w:rPr>
          <w:rFonts w:hint="eastAsia"/>
        </w:rPr>
        <w:t>序列添加位置信息。它通過旋轉變換將位置信息融入注意力機制，取代傳統的絕對位置嵌入（如</w:t>
      </w:r>
      <w:r>
        <w:rPr>
          <w:rFonts w:hint="eastAsia"/>
        </w:rPr>
        <w:t>GPT-2</w:t>
      </w:r>
      <w:r>
        <w:rPr>
          <w:rFonts w:hint="eastAsia"/>
        </w:rPr>
        <w:t>）或相對位置嵌入。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數學公式</w:t>
      </w:r>
    </w:p>
    <w:p w:rsidR="0036055A" w:rsidRDefault="0036055A" w:rsidP="0036055A">
      <w:r>
        <w:rPr>
          <w:rFonts w:hint="eastAsia"/>
        </w:rPr>
        <w:t>RoPE</w:t>
      </w:r>
      <w:r>
        <w:rPr>
          <w:rFonts w:hint="eastAsia"/>
        </w:rPr>
        <w:t>對輸入向量</w:t>
      </w:r>
      <w:r>
        <w:rPr>
          <w:rFonts w:hint="eastAsia"/>
        </w:rPr>
        <w:t xml:space="preserve"> \( \mathbf{x}_m \)</w:t>
      </w:r>
      <w:r>
        <w:rPr>
          <w:rFonts w:hint="eastAsia"/>
        </w:rPr>
        <w:t>（第</w:t>
      </w:r>
      <w:r>
        <w:rPr>
          <w:rFonts w:hint="eastAsia"/>
        </w:rPr>
        <w:t xml:space="preserve"> \( m \)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token</w:t>
      </w:r>
      <w:r>
        <w:rPr>
          <w:rFonts w:hint="eastAsia"/>
        </w:rPr>
        <w:t>）應用旋轉變換：</w:t>
      </w:r>
    </w:p>
    <w:p w:rsidR="0036055A" w:rsidRDefault="0036055A" w:rsidP="0036055A">
      <w:r>
        <w:t>\[</w:t>
      </w:r>
    </w:p>
    <w:p w:rsidR="0036055A" w:rsidRDefault="0036055A" w:rsidP="0036055A">
      <w:r>
        <w:t>\mathbf{x}_m \rightarrow \mathbf{x}_m \cdot \mathbf{R}_{\Theta, m}</w:t>
      </w:r>
    </w:p>
    <w:p w:rsidR="0036055A" w:rsidRDefault="0036055A" w:rsidP="0036055A">
      <w:r>
        <w:t>\]</w:t>
      </w:r>
    </w:p>
    <w:p w:rsidR="0036055A" w:rsidRDefault="0036055A" w:rsidP="0036055A">
      <w:r>
        <w:rPr>
          <w:rFonts w:hint="eastAsia"/>
        </w:rPr>
        <w:t>其中：</w:t>
      </w:r>
    </w:p>
    <w:p w:rsidR="0036055A" w:rsidRDefault="0036055A" w:rsidP="0036055A">
      <w:r>
        <w:rPr>
          <w:rFonts w:hint="eastAsia"/>
        </w:rPr>
        <w:t xml:space="preserve">- \( \mathbf{R}_{\Theta, m} \) </w:t>
      </w:r>
      <w:r>
        <w:rPr>
          <w:rFonts w:hint="eastAsia"/>
        </w:rPr>
        <w:t>是旋轉矩陣，基於位置</w:t>
      </w:r>
      <w:r>
        <w:rPr>
          <w:rFonts w:hint="eastAsia"/>
        </w:rPr>
        <w:t xml:space="preserve"> \( m \) </w:t>
      </w:r>
      <w:r>
        <w:rPr>
          <w:rFonts w:hint="eastAsia"/>
        </w:rPr>
        <w:t>和超參數</w:t>
      </w:r>
      <w:r>
        <w:rPr>
          <w:rFonts w:hint="eastAsia"/>
        </w:rPr>
        <w:t xml:space="preserve"> \( \Theta \)</w:t>
      </w:r>
      <w:r>
        <w:rPr>
          <w:rFonts w:hint="eastAsia"/>
        </w:rPr>
        <w:t>（例如</w:t>
      </w:r>
      <w:r>
        <w:rPr>
          <w:rFonts w:hint="eastAsia"/>
        </w:rPr>
        <w:t>Qwen2</w:t>
      </w:r>
      <w:r>
        <w:rPr>
          <w:rFonts w:hint="eastAsia"/>
        </w:rPr>
        <w:t>的</w:t>
      </w:r>
      <w:r>
        <w:rPr>
          <w:rFonts w:hint="eastAsia"/>
        </w:rPr>
        <w:t>`rope_theta=10000.0`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 xml:space="preserve">- </w:t>
      </w:r>
      <w:r>
        <w:rPr>
          <w:rFonts w:hint="eastAsia"/>
        </w:rPr>
        <w:t>對於二維特徵（假設維度</w:t>
      </w:r>
      <w:r>
        <w:rPr>
          <w:rFonts w:hint="eastAsia"/>
        </w:rPr>
        <w:t xml:space="preserve"> \( d=2k \)</w:t>
      </w:r>
      <w:r>
        <w:rPr>
          <w:rFonts w:hint="eastAsia"/>
        </w:rPr>
        <w:t>），旋轉矩陣為：</w:t>
      </w:r>
    </w:p>
    <w:p w:rsidR="0036055A" w:rsidRDefault="0036055A" w:rsidP="0036055A">
      <w:r>
        <w:t>\[</w:t>
      </w:r>
    </w:p>
    <w:p w:rsidR="0036055A" w:rsidRDefault="0036055A" w:rsidP="0036055A">
      <w:r>
        <w:t>\mathbf{R}_{\Theta, m} = \begin{bmatrix}</w:t>
      </w:r>
    </w:p>
    <w:p w:rsidR="0036055A" w:rsidRDefault="0036055A" w:rsidP="0036055A">
      <w:r>
        <w:t>\</w:t>
      </w:r>
      <w:proofErr w:type="gramStart"/>
      <w:r>
        <w:t>cos(</w:t>
      </w:r>
      <w:proofErr w:type="gramEnd"/>
      <w:r>
        <w:t>m\theta_1) &amp; -\sin(m\theta_1) &amp; 0 &amp; 0 &amp; \cdots \\</w:t>
      </w:r>
    </w:p>
    <w:p w:rsidR="0036055A" w:rsidRDefault="0036055A" w:rsidP="0036055A">
      <w:r>
        <w:t>\</w:t>
      </w:r>
      <w:proofErr w:type="gramStart"/>
      <w:r>
        <w:t>sin(</w:t>
      </w:r>
      <w:proofErr w:type="gramEnd"/>
      <w:r>
        <w:t>m\theta_1) &amp; \cos(m\theta_1) &amp; 0 &amp; 0 &amp; \cdots \\</w:t>
      </w:r>
    </w:p>
    <w:p w:rsidR="0036055A" w:rsidRDefault="0036055A" w:rsidP="0036055A">
      <w:r>
        <w:t>0 &amp; 0 &amp; \</w:t>
      </w:r>
      <w:proofErr w:type="gramStart"/>
      <w:r>
        <w:t>cos(</w:t>
      </w:r>
      <w:proofErr w:type="gramEnd"/>
      <w:r>
        <w:t>m\theta_2) &amp; -\sin(m\theta_2) &amp; \cdots \\</w:t>
      </w:r>
    </w:p>
    <w:p w:rsidR="0036055A" w:rsidRDefault="0036055A" w:rsidP="0036055A">
      <w:r>
        <w:t>0 &amp; 0 &amp; \</w:t>
      </w:r>
      <w:proofErr w:type="gramStart"/>
      <w:r>
        <w:t>sin(</w:t>
      </w:r>
      <w:proofErr w:type="gramEnd"/>
      <w:r>
        <w:t>m\theta_2) &amp; \cos(m\theta_2) &amp; \cdots \\</w:t>
      </w:r>
    </w:p>
    <w:p w:rsidR="0036055A" w:rsidRDefault="0036055A" w:rsidP="0036055A">
      <w:r>
        <w:t>\vdots &amp; \vdots &amp; \vdots &amp; \vdots &amp; \ddots</w:t>
      </w:r>
    </w:p>
    <w:p w:rsidR="0036055A" w:rsidRDefault="0036055A" w:rsidP="0036055A">
      <w:r>
        <w:t>\end{bmatrix}</w:t>
      </w:r>
    </w:p>
    <w:p w:rsidR="0036055A" w:rsidRDefault="0036055A" w:rsidP="0036055A">
      <w:r>
        <w:t>\]</w:t>
      </w:r>
    </w:p>
    <w:p w:rsidR="0036055A" w:rsidRDefault="0036055A" w:rsidP="0036055A">
      <w:r>
        <w:rPr>
          <w:rFonts w:hint="eastAsia"/>
        </w:rPr>
        <w:t>- \( \theta_i = \frac{1}{\Theta^{2i/d}} \)</w:t>
      </w:r>
      <w:r>
        <w:rPr>
          <w:rFonts w:hint="eastAsia"/>
        </w:rPr>
        <w:t>，控制旋轉頻率，隨特徵維度</w:t>
      </w:r>
      <w:r>
        <w:rPr>
          <w:rFonts w:hint="eastAsia"/>
        </w:rPr>
        <w:t xml:space="preserve"> \( i \) </w:t>
      </w:r>
      <w:r>
        <w:rPr>
          <w:rFonts w:hint="eastAsia"/>
        </w:rPr>
        <w:t>變化。</w:t>
      </w:r>
    </w:p>
    <w:p w:rsidR="0036055A" w:rsidRDefault="0036055A" w:rsidP="0036055A">
      <w:r>
        <w:rPr>
          <w:rFonts w:hint="eastAsia"/>
        </w:rPr>
        <w:t xml:space="preserve">- </w:t>
      </w:r>
      <w:r>
        <w:rPr>
          <w:rFonts w:hint="eastAsia"/>
        </w:rPr>
        <w:t>在注意力計算中：</w:t>
      </w:r>
    </w:p>
    <w:p w:rsidR="0036055A" w:rsidRDefault="0036055A" w:rsidP="0036055A">
      <w:r>
        <w:t>\[</w:t>
      </w:r>
    </w:p>
    <w:p w:rsidR="0036055A" w:rsidRDefault="0036055A" w:rsidP="0036055A">
      <w:r>
        <w:t>\</w:t>
      </w:r>
      <w:proofErr w:type="gramStart"/>
      <w:r>
        <w:t>text{</w:t>
      </w:r>
      <w:proofErr w:type="gramEnd"/>
      <w:r>
        <w:t>Attention}(\mathbf{q}_m, \mathbf{k}_n) = (\mathbf{q}_m \cdot \mathbf{R}_{\Theta, m}) \cdot (\mathbf{k}_n \cdot \mathbf{R}_{\Theta, n})^T</w:t>
      </w:r>
    </w:p>
    <w:p w:rsidR="0036055A" w:rsidRDefault="0036055A" w:rsidP="0036055A">
      <w:r>
        <w:t>\]</w:t>
      </w:r>
    </w:p>
    <w:p w:rsidR="0036055A" w:rsidRDefault="0036055A" w:rsidP="0036055A">
      <w:r>
        <w:rPr>
          <w:rFonts w:hint="eastAsia"/>
        </w:rPr>
        <w:t>這等價於相對位置編碼，依賴</w:t>
      </w:r>
      <w:r>
        <w:rPr>
          <w:rFonts w:hint="eastAsia"/>
        </w:rPr>
        <w:t xml:space="preserve"> \( m - n \)</w:t>
      </w:r>
      <w:r>
        <w:rPr>
          <w:rFonts w:hint="eastAsia"/>
        </w:rPr>
        <w:t>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特點與優勢</w:t>
      </w:r>
    </w:p>
    <w:p w:rsidR="0036055A" w:rsidRDefault="0036055A" w:rsidP="0036055A">
      <w:r>
        <w:rPr>
          <w:rFonts w:hint="eastAsia"/>
        </w:rPr>
        <w:lastRenderedPageBreak/>
        <w:t>- **</w:t>
      </w:r>
      <w:r>
        <w:rPr>
          <w:rFonts w:hint="eastAsia"/>
        </w:rPr>
        <w:t>相對位置編碼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RoPE</w:t>
      </w:r>
      <w:r>
        <w:rPr>
          <w:rFonts w:hint="eastAsia"/>
        </w:rPr>
        <w:t>基於相對位置（</w:t>
      </w:r>
      <w:r>
        <w:rPr>
          <w:rFonts w:hint="eastAsia"/>
        </w:rPr>
        <w:t>\( m - n \)</w:t>
      </w:r>
      <w:r>
        <w:rPr>
          <w:rFonts w:hint="eastAsia"/>
        </w:rPr>
        <w:t>），比絕對位置嵌入（</w:t>
      </w:r>
      <w:r>
        <w:rPr>
          <w:rFonts w:hint="eastAsia"/>
        </w:rPr>
        <w:t>GPT-2</w:t>
      </w:r>
      <w:r>
        <w:rPr>
          <w:rFonts w:hint="eastAsia"/>
        </w:rPr>
        <w:t>）更靈活，適應不同序列長度。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在</w:t>
      </w:r>
      <w:r>
        <w:rPr>
          <w:rFonts w:hint="eastAsia"/>
        </w:rPr>
        <w:t>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任務中，</w:t>
      </w:r>
      <w:r>
        <w:rPr>
          <w:rFonts w:hint="eastAsia"/>
        </w:rPr>
        <w:t>400</w:t>
      </w:r>
      <w:r>
        <w:rPr>
          <w:rFonts w:hint="eastAsia"/>
        </w:rPr>
        <w:t>像素序列的空間關係（例如相鄰像素的顏色）至關重要，</w:t>
      </w:r>
      <w:r>
        <w:rPr>
          <w:rFonts w:hint="eastAsia"/>
        </w:rPr>
        <w:t>RoPE</w:t>
      </w:r>
      <w:r>
        <w:rPr>
          <w:rFonts w:hint="eastAsia"/>
        </w:rPr>
        <w:t>有效捕捉這些關係。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穩定性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旋轉變換保持</w:t>
      </w:r>
      <w:proofErr w:type="gramStart"/>
      <w:r>
        <w:rPr>
          <w:rFonts w:hint="eastAsia"/>
        </w:rPr>
        <w:t>向量模長</w:t>
      </w:r>
      <w:proofErr w:type="gramEnd"/>
      <w:r>
        <w:rPr>
          <w:rFonts w:hint="eastAsia"/>
        </w:rPr>
        <w:t>，防止位置信息過分干擾特徵，穩定長序列建模。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對於</w:t>
      </w:r>
      <w:r>
        <w:rPr>
          <w:rFonts w:hint="eastAsia"/>
        </w:rPr>
        <w:t>400</w:t>
      </w:r>
      <w:r>
        <w:rPr>
          <w:rFonts w:hint="eastAsia"/>
        </w:rPr>
        <w:t>像素，</w:t>
      </w:r>
      <w:r>
        <w:rPr>
          <w:rFonts w:hint="eastAsia"/>
        </w:rPr>
        <w:t>RoPE</w:t>
      </w:r>
      <w:r>
        <w:rPr>
          <w:rFonts w:hint="eastAsia"/>
        </w:rPr>
        <w:t>確保遠距離像素（如圖像對角線）不引入雜訊。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效率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無需額外位置嵌入參數，直接融入注意力，降低記憶體需求。</w:t>
      </w:r>
    </w:p>
    <w:p w:rsidR="0036055A" w:rsidRDefault="0036055A" w:rsidP="0036055A">
      <w:r>
        <w:rPr>
          <w:rFonts w:hint="eastAsia"/>
        </w:rPr>
        <w:t xml:space="preserve">  - Qwen2</w:t>
      </w:r>
      <w:r>
        <w:rPr>
          <w:rFonts w:hint="eastAsia"/>
        </w:rPr>
        <w:t>的</w:t>
      </w:r>
      <w:r>
        <w:rPr>
          <w:rFonts w:hint="eastAsia"/>
        </w:rPr>
        <w:t>`max_position_embeddings=400`</w:t>
      </w:r>
      <w:r>
        <w:rPr>
          <w:rFonts w:hint="eastAsia"/>
        </w:rPr>
        <w:t>和</w:t>
      </w:r>
      <w:r>
        <w:rPr>
          <w:rFonts w:hint="eastAsia"/>
        </w:rPr>
        <w:t>`rope_theta=10000.0`</w:t>
      </w:r>
      <w:r>
        <w:rPr>
          <w:rFonts w:hint="eastAsia"/>
        </w:rPr>
        <w:t>專為中短序列優化。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泛化能力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RoPE</w:t>
      </w:r>
      <w:r>
        <w:rPr>
          <w:rFonts w:hint="eastAsia"/>
        </w:rPr>
        <w:t>在不同序列長度和任務中表現穩健，適合小數據集（</w:t>
      </w:r>
      <w:r>
        <w:rPr>
          <w:rFonts w:hint="eastAsia"/>
        </w:rPr>
        <w:t>632</w:t>
      </w:r>
      <w:r>
        <w:rPr>
          <w:rFonts w:hint="eastAsia"/>
        </w:rPr>
        <w:t>張）的高維預測。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在任務中的作用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為何重要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圖像的</w:t>
      </w:r>
      <w:r>
        <w:rPr>
          <w:rFonts w:hint="eastAsia"/>
        </w:rPr>
        <w:t>400</w:t>
      </w:r>
      <w:r>
        <w:rPr>
          <w:rFonts w:hint="eastAsia"/>
        </w:rPr>
        <w:t>像素序列需精確建模</w:t>
      </w:r>
      <w:proofErr w:type="gramStart"/>
      <w:r>
        <w:rPr>
          <w:rFonts w:hint="eastAsia"/>
        </w:rPr>
        <w:t>像素間的空間</w:t>
      </w:r>
      <w:proofErr w:type="gramEnd"/>
      <w:r>
        <w:rPr>
          <w:rFonts w:hint="eastAsia"/>
        </w:rPr>
        <w:t>關係（例如輪廓、紋理）。</w:t>
      </w:r>
    </w:p>
    <w:p w:rsidR="0036055A" w:rsidRDefault="0036055A" w:rsidP="0036055A">
      <w:r>
        <w:rPr>
          <w:rFonts w:hint="eastAsia"/>
        </w:rPr>
        <w:t xml:space="preserve">  - RoPE</w:t>
      </w:r>
      <w:r>
        <w:rPr>
          <w:rFonts w:hint="eastAsia"/>
        </w:rPr>
        <w:t>通過旋轉編碼捕捉相對位置，幫助模型理解像素的二維結構（如行</w:t>
      </w:r>
      <w:r>
        <w:rPr>
          <w:rFonts w:hint="eastAsia"/>
        </w:rPr>
        <w:t>/</w:t>
      </w:r>
      <w:r>
        <w:rPr>
          <w:rFonts w:hint="eastAsia"/>
        </w:rPr>
        <w:t>列關係）。</w:t>
      </w:r>
    </w:p>
    <w:p w:rsidR="0036055A" w:rsidRDefault="0036055A" w:rsidP="0036055A">
      <w:r>
        <w:rPr>
          <w:rFonts w:hint="eastAsia"/>
        </w:rPr>
        <w:t>- **</w:t>
      </w:r>
      <w:r>
        <w:rPr>
          <w:rFonts w:hint="eastAsia"/>
        </w:rPr>
        <w:t>影響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 xml:space="preserve">  - Qwen2</w:t>
      </w:r>
      <w:r>
        <w:rPr>
          <w:rFonts w:hint="eastAsia"/>
        </w:rPr>
        <w:t>和</w:t>
      </w:r>
      <w:r>
        <w:rPr>
          <w:rFonts w:hint="eastAsia"/>
        </w:rPr>
        <w:t>LLaMA</w:t>
      </w:r>
      <w:r>
        <w:rPr>
          <w:rFonts w:hint="eastAsia"/>
        </w:rPr>
        <w:t>使用</w:t>
      </w:r>
      <w:r>
        <w:rPr>
          <w:rFonts w:hint="eastAsia"/>
        </w:rPr>
        <w:t>RoPE</w:t>
      </w:r>
      <w:r>
        <w:rPr>
          <w:rFonts w:hint="eastAsia"/>
        </w:rPr>
        <w:t>，損失下降顯著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Qwen2</w:t>
      </w:r>
      <w:r>
        <w:rPr>
          <w:rFonts w:hint="eastAsia"/>
        </w:rPr>
        <w:t>：</w:t>
      </w:r>
      <w:r>
        <w:rPr>
          <w:rFonts w:hint="eastAsia"/>
        </w:rPr>
        <w:t>0.2503</w:t>
      </w:r>
      <w:r>
        <w:rPr>
          <w:rFonts w:hint="eastAsia"/>
        </w:rPr>
        <w:t>，</w:t>
      </w:r>
      <w:r>
        <w:rPr>
          <w:rFonts w:hint="eastAsia"/>
        </w:rPr>
        <w:t>LLaMA</w:t>
      </w:r>
      <w:r>
        <w:rPr>
          <w:rFonts w:hint="eastAsia"/>
        </w:rPr>
        <w:t>：</w:t>
      </w:r>
      <w:r>
        <w:rPr>
          <w:rFonts w:hint="eastAsia"/>
        </w:rPr>
        <w:t>1.5452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，準確率穩定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Qwen2</w:t>
      </w:r>
      <w:r>
        <w:rPr>
          <w:rFonts w:hint="eastAsia"/>
        </w:rPr>
        <w:t>：</w:t>
      </w:r>
      <w:r>
        <w:rPr>
          <w:rFonts w:hint="eastAsia"/>
        </w:rPr>
        <w:t>0.3687</w:t>
      </w:r>
      <w:r>
        <w:rPr>
          <w:rFonts w:hint="eastAsia"/>
        </w:rPr>
        <w:t>，</w:t>
      </w:r>
      <w:r>
        <w:rPr>
          <w:rFonts w:hint="eastAsia"/>
        </w:rPr>
        <w:t>LLaMA</w:t>
      </w:r>
      <w:r>
        <w:rPr>
          <w:rFonts w:hint="eastAsia"/>
        </w:rPr>
        <w:t>：</w:t>
      </w:r>
      <w:r>
        <w:rPr>
          <w:rFonts w:hint="eastAsia"/>
        </w:rPr>
        <w:t>0.3773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</w:t>
      </w:r>
    </w:p>
    <w:p w:rsidR="0036055A" w:rsidRDefault="0036055A" w:rsidP="0036055A">
      <w:r>
        <w:rPr>
          <w:rFonts w:hint="eastAsia"/>
        </w:rPr>
        <w:t xml:space="preserve">  - GPT-2</w:t>
      </w:r>
      <w:r>
        <w:rPr>
          <w:rFonts w:hint="eastAsia"/>
        </w:rPr>
        <w:t>用絕對位置嵌入，準確率後期崩潰（</w:t>
      </w:r>
      <w:r>
        <w:rPr>
          <w:rFonts w:hint="eastAsia"/>
        </w:rPr>
        <w:t>0.3411</w:t>
      </w:r>
      <w:r>
        <w:rPr>
          <w:rFonts w:hint="eastAsia"/>
        </w:rPr>
        <w:t>），顯示其位置建模不如</w:t>
      </w:r>
      <w:r>
        <w:rPr>
          <w:rFonts w:hint="eastAsia"/>
        </w:rPr>
        <w:t>RoPE</w:t>
      </w:r>
      <w:r>
        <w:rPr>
          <w:rFonts w:hint="eastAsia"/>
        </w:rPr>
        <w:t>適應高維序列。</w:t>
      </w:r>
    </w:p>
    <w:p w:rsidR="0036055A" w:rsidRDefault="0036055A" w:rsidP="0036055A">
      <w:r>
        <w:rPr>
          <w:rFonts w:hint="eastAsia"/>
        </w:rPr>
        <w:t xml:space="preserve">  - Qwen2</w:t>
      </w:r>
      <w:r>
        <w:rPr>
          <w:rFonts w:hint="eastAsia"/>
        </w:rPr>
        <w:t>的低損失（</w:t>
      </w:r>
      <w:r>
        <w:rPr>
          <w:rFonts w:hint="eastAsia"/>
        </w:rPr>
        <w:t>0.2503</w:t>
      </w:r>
      <w:r>
        <w:rPr>
          <w:rFonts w:hint="eastAsia"/>
        </w:rPr>
        <w:t>）部分得益於</w:t>
      </w:r>
      <w:r>
        <w:rPr>
          <w:rFonts w:hint="eastAsia"/>
        </w:rPr>
        <w:t>RoPE</w:t>
      </w:r>
      <w:r>
        <w:rPr>
          <w:rFonts w:hint="eastAsia"/>
        </w:rPr>
        <w:t>對</w:t>
      </w:r>
      <w:r>
        <w:rPr>
          <w:rFonts w:hint="eastAsia"/>
        </w:rPr>
        <w:t>400</w:t>
      </w:r>
      <w:r>
        <w:rPr>
          <w:rFonts w:hint="eastAsia"/>
        </w:rPr>
        <w:t>序列的精確建模。</w:t>
      </w:r>
    </w:p>
    <w:p w:rsidR="0036055A" w:rsidRDefault="0036055A" w:rsidP="0036055A"/>
    <w:p w:rsidR="0036055A" w:rsidRDefault="0036055A" w:rsidP="0036055A">
      <w:r>
        <w:t>---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 4. </w:t>
      </w:r>
      <w:r>
        <w:rPr>
          <w:rFonts w:hint="eastAsia"/>
        </w:rPr>
        <w:t>三者對任務表現的影響</w:t>
      </w:r>
    </w:p>
    <w:p w:rsidR="0036055A" w:rsidRDefault="0036055A" w:rsidP="0036055A">
      <w:r>
        <w:rPr>
          <w:rFonts w:hint="eastAsia"/>
        </w:rPr>
        <w:t>結合</w:t>
      </w:r>
      <w:r>
        <w:rPr>
          <w:rFonts w:hint="eastAsia"/>
        </w:rPr>
        <w:t>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圖像生成任務（小數據集、高熵輸出、</w:t>
      </w:r>
      <w:r>
        <w:rPr>
          <w:rFonts w:hint="eastAsia"/>
        </w:rPr>
        <w:t>400</w:t>
      </w:r>
      <w:r>
        <w:rPr>
          <w:rFonts w:hint="eastAsia"/>
        </w:rPr>
        <w:t>像素序列）：</w:t>
      </w:r>
    </w:p>
    <w:p w:rsidR="0036055A" w:rsidRDefault="0036055A" w:rsidP="0036055A">
      <w:r>
        <w:rPr>
          <w:rFonts w:hint="eastAsia"/>
        </w:rPr>
        <w:t>- **RMSNorm**</w:t>
      </w:r>
      <w:r>
        <w:rPr>
          <w:rFonts w:hint="eastAsia"/>
        </w:rPr>
        <w:t>（</w:t>
      </w:r>
      <w:r>
        <w:rPr>
          <w:rFonts w:hint="eastAsia"/>
        </w:rPr>
        <w:t>Qwen2</w:t>
      </w:r>
      <w:r>
        <w:rPr>
          <w:rFonts w:hint="eastAsia"/>
        </w:rPr>
        <w:t>、</w:t>
      </w:r>
      <w:r>
        <w:rPr>
          <w:rFonts w:hint="eastAsia"/>
        </w:rPr>
        <w:t>LLaMA</w:t>
      </w:r>
      <w:r>
        <w:rPr>
          <w:rFonts w:hint="eastAsia"/>
        </w:rPr>
        <w:t>）：</w:t>
      </w:r>
    </w:p>
    <w:p w:rsidR="0036055A" w:rsidRDefault="0036055A" w:rsidP="0036055A">
      <w:r>
        <w:rPr>
          <w:rFonts w:hint="eastAsia"/>
        </w:rPr>
        <w:t xml:space="preserve">  - **</w:t>
      </w:r>
      <w:r>
        <w:rPr>
          <w:rFonts w:hint="eastAsia"/>
        </w:rPr>
        <w:t>作用</w:t>
      </w:r>
      <w:r>
        <w:rPr>
          <w:rFonts w:hint="eastAsia"/>
        </w:rPr>
        <w:t>**</w:t>
      </w:r>
      <w:r>
        <w:rPr>
          <w:rFonts w:hint="eastAsia"/>
        </w:rPr>
        <w:t>：穩定高維輸入（</w:t>
      </w:r>
      <w:r>
        <w:rPr>
          <w:rFonts w:hint="eastAsia"/>
        </w:rPr>
        <w:t>167</w:t>
      </w:r>
      <w:r>
        <w:rPr>
          <w:rFonts w:hint="eastAsia"/>
        </w:rPr>
        <w:t>類×</w:t>
      </w:r>
      <w:r>
        <w:rPr>
          <w:rFonts w:hint="eastAsia"/>
        </w:rPr>
        <w:t>400</w:t>
      </w:r>
      <w:r>
        <w:rPr>
          <w:rFonts w:hint="eastAsia"/>
        </w:rPr>
        <w:t>像素），減少數值波動，提升收斂速度。</w:t>
      </w:r>
    </w:p>
    <w:p w:rsidR="0036055A" w:rsidRDefault="0036055A" w:rsidP="0036055A">
      <w:r>
        <w:rPr>
          <w:rFonts w:hint="eastAsia"/>
        </w:rPr>
        <w:t xml:space="preserve">  - **</w:t>
      </w:r>
      <w:r>
        <w:rPr>
          <w:rFonts w:hint="eastAsia"/>
        </w:rPr>
        <w:t>影響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Qwen2</w:t>
      </w:r>
      <w:r>
        <w:rPr>
          <w:rFonts w:hint="eastAsia"/>
        </w:rPr>
        <w:t>損失最低（</w:t>
      </w:r>
      <w:r>
        <w:rPr>
          <w:rFonts w:hint="eastAsia"/>
        </w:rPr>
        <w:t>0.2503</w:t>
      </w:r>
      <w:r>
        <w:rPr>
          <w:rFonts w:hint="eastAsia"/>
        </w:rPr>
        <w:t>），</w:t>
      </w:r>
      <w:r>
        <w:rPr>
          <w:rFonts w:hint="eastAsia"/>
        </w:rPr>
        <w:t>LLaMA</w:t>
      </w:r>
      <w:r>
        <w:rPr>
          <w:rFonts w:hint="eastAsia"/>
        </w:rPr>
        <w:t>穩定（</w:t>
      </w:r>
      <w:r>
        <w:rPr>
          <w:rFonts w:hint="eastAsia"/>
        </w:rPr>
        <w:t>1.5452</w:t>
      </w:r>
      <w:r>
        <w:rPr>
          <w:rFonts w:hint="eastAsia"/>
        </w:rPr>
        <w:t>），優於</w:t>
      </w:r>
      <w:r>
        <w:rPr>
          <w:rFonts w:hint="eastAsia"/>
        </w:rPr>
        <w:t>GPT-2</w:t>
      </w:r>
      <w:r>
        <w:rPr>
          <w:rFonts w:hint="eastAsia"/>
        </w:rPr>
        <w:t>的</w:t>
      </w:r>
      <w:r>
        <w:rPr>
          <w:rFonts w:hint="eastAsia"/>
        </w:rPr>
        <w:t>LayerNorm</w:t>
      </w:r>
      <w:r>
        <w:rPr>
          <w:rFonts w:hint="eastAsia"/>
        </w:rPr>
        <w:t>（</w:t>
      </w:r>
      <w:r>
        <w:rPr>
          <w:rFonts w:hint="eastAsia"/>
        </w:rPr>
        <w:t>1.0814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lastRenderedPageBreak/>
        <w:t xml:space="preserve">  - **</w:t>
      </w:r>
      <w:r>
        <w:rPr>
          <w:rFonts w:hint="eastAsia"/>
        </w:rPr>
        <w:t>原因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RMSNorm</w:t>
      </w:r>
      <w:r>
        <w:rPr>
          <w:rFonts w:hint="eastAsia"/>
        </w:rPr>
        <w:t>高效</w:t>
      </w:r>
      <w:proofErr w:type="gramStart"/>
      <w:r>
        <w:rPr>
          <w:rFonts w:hint="eastAsia"/>
        </w:rPr>
        <w:t>正則化</w:t>
      </w:r>
      <w:proofErr w:type="gramEnd"/>
      <w:r>
        <w:rPr>
          <w:rFonts w:hint="eastAsia"/>
        </w:rPr>
        <w:t>，適配小數據集，</w:t>
      </w:r>
      <w:proofErr w:type="gramStart"/>
      <w:r>
        <w:rPr>
          <w:rFonts w:hint="eastAsia"/>
        </w:rPr>
        <w:t>降低過擬合</w:t>
      </w:r>
      <w:proofErr w:type="gramEnd"/>
      <w:r>
        <w:rPr>
          <w:rFonts w:hint="eastAsia"/>
        </w:rPr>
        <w:t>（</w:t>
      </w:r>
      <w:r>
        <w:rPr>
          <w:rFonts w:hint="eastAsia"/>
        </w:rPr>
        <w:t>Qwen2</w:t>
      </w:r>
      <w:r>
        <w:rPr>
          <w:rFonts w:hint="eastAsia"/>
        </w:rPr>
        <w:t>下降</w:t>
      </w:r>
      <w:r>
        <w:rPr>
          <w:rFonts w:hint="eastAsia"/>
        </w:rPr>
        <w:t>5.73%</w:t>
      </w:r>
      <w:r>
        <w:rPr>
          <w:rFonts w:hint="eastAsia"/>
        </w:rPr>
        <w:t>，</w:t>
      </w:r>
      <w:r>
        <w:rPr>
          <w:rFonts w:hint="eastAsia"/>
        </w:rPr>
        <w:t>LLaMA 7.61%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>- **SwiGLU**</w:t>
      </w:r>
      <w:r>
        <w:rPr>
          <w:rFonts w:hint="eastAsia"/>
        </w:rPr>
        <w:t>（</w:t>
      </w:r>
      <w:r>
        <w:rPr>
          <w:rFonts w:hint="eastAsia"/>
        </w:rPr>
        <w:t>LLaMA</w:t>
      </w:r>
      <w:r>
        <w:rPr>
          <w:rFonts w:hint="eastAsia"/>
        </w:rPr>
        <w:t>）：</w:t>
      </w:r>
    </w:p>
    <w:p w:rsidR="0036055A" w:rsidRDefault="0036055A" w:rsidP="0036055A">
      <w:r>
        <w:rPr>
          <w:rFonts w:hint="eastAsia"/>
        </w:rPr>
        <w:t xml:space="preserve">  - **</w:t>
      </w:r>
      <w:r>
        <w:rPr>
          <w:rFonts w:hint="eastAsia"/>
        </w:rPr>
        <w:t>作用</w:t>
      </w:r>
      <w:r>
        <w:rPr>
          <w:rFonts w:hint="eastAsia"/>
        </w:rPr>
        <w:t>**</w:t>
      </w:r>
      <w:r>
        <w:rPr>
          <w:rFonts w:hint="eastAsia"/>
        </w:rPr>
        <w:t>：增強非線性，捕捉像素顏色的複雜模式，門控減少無用特徵。</w:t>
      </w:r>
    </w:p>
    <w:p w:rsidR="0036055A" w:rsidRDefault="0036055A" w:rsidP="0036055A">
      <w:r>
        <w:rPr>
          <w:rFonts w:hint="eastAsia"/>
        </w:rPr>
        <w:t xml:space="preserve">  - **</w:t>
      </w:r>
      <w:r>
        <w:rPr>
          <w:rFonts w:hint="eastAsia"/>
        </w:rPr>
        <w:t>影響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LLaMA</w:t>
      </w:r>
      <w:r>
        <w:rPr>
          <w:rFonts w:hint="eastAsia"/>
        </w:rPr>
        <w:t>準確率穩定（</w:t>
      </w:r>
      <w:r>
        <w:rPr>
          <w:rFonts w:hint="eastAsia"/>
        </w:rPr>
        <w:t>0.3717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0.4084</w:t>
      </w:r>
      <w:r>
        <w:rPr>
          <w:rFonts w:hint="eastAsia"/>
        </w:rPr>
        <w:t>），波動小，優於</w:t>
      </w:r>
      <w:r>
        <w:rPr>
          <w:rFonts w:hint="eastAsia"/>
        </w:rPr>
        <w:t>Qwen2</w:t>
      </w:r>
      <w:r>
        <w:rPr>
          <w:rFonts w:hint="eastAsia"/>
        </w:rPr>
        <w:t>的</w:t>
      </w:r>
      <w:r>
        <w:rPr>
          <w:rFonts w:hint="eastAsia"/>
        </w:rPr>
        <w:t>SiLU</w:t>
      </w:r>
      <w:r>
        <w:rPr>
          <w:rFonts w:hint="eastAsia"/>
        </w:rPr>
        <w:t>（</w:t>
      </w:r>
      <w:r>
        <w:rPr>
          <w:rFonts w:hint="eastAsia"/>
        </w:rPr>
        <w:t>0.2880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0.3911</w:t>
      </w:r>
      <w:r>
        <w:rPr>
          <w:rFonts w:hint="eastAsia"/>
        </w:rPr>
        <w:t>）和</w:t>
      </w:r>
      <w:r>
        <w:rPr>
          <w:rFonts w:hint="eastAsia"/>
        </w:rPr>
        <w:t>GPT-2</w:t>
      </w:r>
      <w:r>
        <w:rPr>
          <w:rFonts w:hint="eastAsia"/>
        </w:rPr>
        <w:t>的</w:t>
      </w:r>
      <w:r>
        <w:rPr>
          <w:rFonts w:hint="eastAsia"/>
        </w:rPr>
        <w:t>GELU</w:t>
      </w:r>
      <w:r>
        <w:rPr>
          <w:rFonts w:hint="eastAsia"/>
        </w:rPr>
        <w:t>（</w:t>
      </w:r>
      <w:r>
        <w:rPr>
          <w:rFonts w:hint="eastAsia"/>
        </w:rPr>
        <w:t>0.3411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0.4145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 xml:space="preserve">  - **</w:t>
      </w:r>
      <w:r>
        <w:rPr>
          <w:rFonts w:hint="eastAsia"/>
        </w:rPr>
        <w:t>原因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SwiGLU</w:t>
      </w:r>
      <w:r>
        <w:rPr>
          <w:rFonts w:hint="eastAsia"/>
        </w:rPr>
        <w:t>的門控機制適合高熵任務，平衡了學習與泛化。</w:t>
      </w:r>
    </w:p>
    <w:p w:rsidR="0036055A" w:rsidRDefault="0036055A" w:rsidP="0036055A">
      <w:r>
        <w:rPr>
          <w:rFonts w:hint="eastAsia"/>
        </w:rPr>
        <w:t>- **RoPE**</w:t>
      </w:r>
      <w:r>
        <w:rPr>
          <w:rFonts w:hint="eastAsia"/>
        </w:rPr>
        <w:t>（</w:t>
      </w:r>
      <w:r>
        <w:rPr>
          <w:rFonts w:hint="eastAsia"/>
        </w:rPr>
        <w:t>Qwen2</w:t>
      </w:r>
      <w:r>
        <w:rPr>
          <w:rFonts w:hint="eastAsia"/>
        </w:rPr>
        <w:t>、</w:t>
      </w:r>
      <w:r>
        <w:rPr>
          <w:rFonts w:hint="eastAsia"/>
        </w:rPr>
        <w:t>LLaMA</w:t>
      </w:r>
      <w:r>
        <w:rPr>
          <w:rFonts w:hint="eastAsia"/>
        </w:rPr>
        <w:t>）：</w:t>
      </w:r>
    </w:p>
    <w:p w:rsidR="0036055A" w:rsidRDefault="0036055A" w:rsidP="0036055A">
      <w:r>
        <w:rPr>
          <w:rFonts w:hint="eastAsia"/>
        </w:rPr>
        <w:t xml:space="preserve">  - **</w:t>
      </w:r>
      <w:r>
        <w:rPr>
          <w:rFonts w:hint="eastAsia"/>
        </w:rPr>
        <w:t>作用</w:t>
      </w:r>
      <w:r>
        <w:rPr>
          <w:rFonts w:hint="eastAsia"/>
        </w:rPr>
        <w:t>**</w:t>
      </w:r>
      <w:r>
        <w:rPr>
          <w:rFonts w:hint="eastAsia"/>
        </w:rPr>
        <w:t>：精確建模</w:t>
      </w:r>
      <w:r>
        <w:rPr>
          <w:rFonts w:hint="eastAsia"/>
        </w:rPr>
        <w:t>400</w:t>
      </w:r>
      <w:r>
        <w:rPr>
          <w:rFonts w:hint="eastAsia"/>
        </w:rPr>
        <w:t>像素的相對位置，捕捉圖像空間結構。</w:t>
      </w:r>
    </w:p>
    <w:p w:rsidR="0036055A" w:rsidRDefault="0036055A" w:rsidP="0036055A">
      <w:r>
        <w:rPr>
          <w:rFonts w:hint="eastAsia"/>
        </w:rPr>
        <w:t xml:space="preserve">  - **</w:t>
      </w:r>
      <w:r>
        <w:rPr>
          <w:rFonts w:hint="eastAsia"/>
        </w:rPr>
        <w:t>影響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Qwen2</w:t>
      </w:r>
      <w:r>
        <w:rPr>
          <w:rFonts w:hint="eastAsia"/>
        </w:rPr>
        <w:t>損失和準確率最佳（</w:t>
      </w:r>
      <w:r>
        <w:rPr>
          <w:rFonts w:hint="eastAsia"/>
        </w:rPr>
        <w:t>0.2503</w:t>
      </w:r>
      <w:r>
        <w:rPr>
          <w:rFonts w:hint="eastAsia"/>
        </w:rPr>
        <w:t>，</w:t>
      </w:r>
      <w:r>
        <w:rPr>
          <w:rFonts w:hint="eastAsia"/>
        </w:rPr>
        <w:t>0.3687</w:t>
      </w:r>
      <w:r>
        <w:rPr>
          <w:rFonts w:hint="eastAsia"/>
        </w:rPr>
        <w:t>），</w:t>
      </w:r>
      <w:r>
        <w:rPr>
          <w:rFonts w:hint="eastAsia"/>
        </w:rPr>
        <w:t>LLaMA</w:t>
      </w:r>
      <w:r>
        <w:rPr>
          <w:rFonts w:hint="eastAsia"/>
        </w:rPr>
        <w:t>穩定（</w:t>
      </w:r>
      <w:r>
        <w:rPr>
          <w:rFonts w:hint="eastAsia"/>
        </w:rPr>
        <w:t>0.3773</w:t>
      </w:r>
      <w:r>
        <w:rPr>
          <w:rFonts w:hint="eastAsia"/>
        </w:rPr>
        <w:t>），優於</w:t>
      </w:r>
      <w:r>
        <w:rPr>
          <w:rFonts w:hint="eastAsia"/>
        </w:rPr>
        <w:t>GPT-2</w:t>
      </w:r>
      <w:r>
        <w:rPr>
          <w:rFonts w:hint="eastAsia"/>
        </w:rPr>
        <w:t>的絕對嵌入（</w:t>
      </w:r>
      <w:r>
        <w:rPr>
          <w:rFonts w:hint="eastAsia"/>
        </w:rPr>
        <w:t>0.3411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 xml:space="preserve">  - **</w:t>
      </w:r>
      <w:r>
        <w:rPr>
          <w:rFonts w:hint="eastAsia"/>
        </w:rPr>
        <w:t>原因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RoPE</w:t>
      </w:r>
      <w:r>
        <w:rPr>
          <w:rFonts w:hint="eastAsia"/>
        </w:rPr>
        <w:t>適應序列建模，減少遠距離雜訊，提升高維預測質量。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#### </w:t>
      </w:r>
      <w:r>
        <w:rPr>
          <w:rFonts w:hint="eastAsia"/>
        </w:rPr>
        <w:t>為何產生差異？</w:t>
      </w:r>
    </w:p>
    <w:p w:rsidR="0036055A" w:rsidRDefault="0036055A" w:rsidP="0036055A">
      <w:r>
        <w:rPr>
          <w:rFonts w:hint="eastAsia"/>
        </w:rPr>
        <w:t>- **Qwen2**</w:t>
      </w:r>
      <w:r>
        <w:rPr>
          <w:rFonts w:hint="eastAsia"/>
        </w:rPr>
        <w:t>（</w:t>
      </w:r>
      <w:r>
        <w:rPr>
          <w:rFonts w:hint="eastAsia"/>
        </w:rPr>
        <w:t>RMSNorm+SiLU+RoPE</w:t>
      </w:r>
      <w:r>
        <w:rPr>
          <w:rFonts w:hint="eastAsia"/>
        </w:rPr>
        <w:t>）：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結合</w:t>
      </w:r>
      <w:r>
        <w:rPr>
          <w:rFonts w:hint="eastAsia"/>
        </w:rPr>
        <w:t>RMSNorm</w:t>
      </w:r>
      <w:r>
        <w:rPr>
          <w:rFonts w:hint="eastAsia"/>
        </w:rPr>
        <w:t>的穩定性和</w:t>
      </w:r>
      <w:r>
        <w:rPr>
          <w:rFonts w:hint="eastAsia"/>
        </w:rPr>
        <w:t>RoPE</w:t>
      </w:r>
      <w:r>
        <w:rPr>
          <w:rFonts w:hint="eastAsia"/>
        </w:rPr>
        <w:t>的精確位置建模，損失下降最大（</w:t>
      </w:r>
      <w:r>
        <w:rPr>
          <w:rFonts w:hint="eastAsia"/>
        </w:rPr>
        <w:t>92.62%</w:t>
      </w:r>
      <w:r>
        <w:rPr>
          <w:rFonts w:hint="eastAsia"/>
        </w:rPr>
        <w:t>），最終準確率</w:t>
      </w:r>
      <w:r>
        <w:rPr>
          <w:rFonts w:hint="eastAsia"/>
        </w:rPr>
        <w:t>0.3687</w:t>
      </w:r>
      <w:r>
        <w:rPr>
          <w:rFonts w:hint="eastAsia"/>
        </w:rPr>
        <w:t>，下降僅</w:t>
      </w:r>
      <w:r>
        <w:rPr>
          <w:rFonts w:hint="eastAsia"/>
        </w:rPr>
        <w:t>5.73%</w:t>
      </w:r>
      <w:r>
        <w:rPr>
          <w:rFonts w:hint="eastAsia"/>
        </w:rPr>
        <w:t>。</w:t>
      </w:r>
    </w:p>
    <w:p w:rsidR="0036055A" w:rsidRDefault="0036055A" w:rsidP="0036055A">
      <w:r>
        <w:rPr>
          <w:rFonts w:hint="eastAsia"/>
        </w:rPr>
        <w:t xml:space="preserve">  - SiLU</w:t>
      </w:r>
      <w:r>
        <w:rPr>
          <w:rFonts w:hint="eastAsia"/>
        </w:rPr>
        <w:t>略遜於</w:t>
      </w:r>
      <w:r>
        <w:rPr>
          <w:rFonts w:hint="eastAsia"/>
        </w:rPr>
        <w:t>SwiGLU</w:t>
      </w:r>
      <w:r>
        <w:rPr>
          <w:rFonts w:hint="eastAsia"/>
        </w:rPr>
        <w:t>，導致準確率波動（</w:t>
      </w:r>
      <w:r>
        <w:rPr>
          <w:rFonts w:hint="eastAsia"/>
        </w:rPr>
        <w:t>0.1031</w:t>
      </w:r>
      <w:r>
        <w:rPr>
          <w:rFonts w:hint="eastAsia"/>
        </w:rPr>
        <w:t>），但整體優化高效。</w:t>
      </w:r>
    </w:p>
    <w:p w:rsidR="0036055A" w:rsidRDefault="0036055A" w:rsidP="0036055A">
      <w:r>
        <w:rPr>
          <w:rFonts w:hint="eastAsia"/>
        </w:rPr>
        <w:t>- **LLaMA**</w:t>
      </w:r>
      <w:r>
        <w:rPr>
          <w:rFonts w:hint="eastAsia"/>
        </w:rPr>
        <w:t>（</w:t>
      </w:r>
      <w:r>
        <w:rPr>
          <w:rFonts w:hint="eastAsia"/>
        </w:rPr>
        <w:t>RMSNorm+SwiGLU+RoPE</w:t>
      </w:r>
      <w:r>
        <w:rPr>
          <w:rFonts w:hint="eastAsia"/>
        </w:rPr>
        <w:t>）：</w:t>
      </w:r>
    </w:p>
    <w:p w:rsidR="0036055A" w:rsidRDefault="0036055A" w:rsidP="0036055A">
      <w:r>
        <w:rPr>
          <w:rFonts w:hint="eastAsia"/>
        </w:rPr>
        <w:t xml:space="preserve">  - SwiGLU</w:t>
      </w:r>
      <w:r>
        <w:rPr>
          <w:rFonts w:hint="eastAsia"/>
        </w:rPr>
        <w:t>增強穩定性，準確率波動最小（</w:t>
      </w:r>
      <w:r>
        <w:rPr>
          <w:rFonts w:hint="eastAsia"/>
        </w:rPr>
        <w:t>0.0367</w:t>
      </w:r>
      <w:r>
        <w:rPr>
          <w:rFonts w:hint="eastAsia"/>
        </w:rPr>
        <w:t>），最終</w:t>
      </w:r>
      <w:r>
        <w:rPr>
          <w:rFonts w:hint="eastAsia"/>
        </w:rPr>
        <w:t>0.3773</w:t>
      </w:r>
      <w:r>
        <w:rPr>
          <w:rFonts w:hint="eastAsia"/>
        </w:rPr>
        <w:t>。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訓練不足（僅</w:t>
      </w:r>
      <w:r>
        <w:rPr>
          <w:rFonts w:hint="eastAsia"/>
        </w:rPr>
        <w:t>32</w:t>
      </w:r>
      <w:r>
        <w:rPr>
          <w:rFonts w:hint="eastAsia"/>
        </w:rPr>
        <w:t>個</w:t>
      </w:r>
      <w:r>
        <w:rPr>
          <w:rFonts w:hint="eastAsia"/>
        </w:rPr>
        <w:t>epoch</w:t>
      </w:r>
      <w:r>
        <w:rPr>
          <w:rFonts w:hint="eastAsia"/>
        </w:rPr>
        <w:t>，損失</w:t>
      </w:r>
      <w:r>
        <w:rPr>
          <w:rFonts w:hint="eastAsia"/>
        </w:rPr>
        <w:t>1.5452</w:t>
      </w:r>
      <w:r>
        <w:rPr>
          <w:rFonts w:hint="eastAsia"/>
        </w:rPr>
        <w:t>），限制潛力，否則可能媲美</w:t>
      </w:r>
      <w:r>
        <w:rPr>
          <w:rFonts w:hint="eastAsia"/>
        </w:rPr>
        <w:t>Qwen2</w:t>
      </w:r>
      <w:r>
        <w:rPr>
          <w:rFonts w:hint="eastAsia"/>
        </w:rPr>
        <w:t>。</w:t>
      </w:r>
    </w:p>
    <w:p w:rsidR="0036055A" w:rsidRDefault="0036055A" w:rsidP="0036055A">
      <w:r>
        <w:rPr>
          <w:rFonts w:hint="eastAsia"/>
        </w:rPr>
        <w:t>- **GPT-2**</w:t>
      </w:r>
      <w:r>
        <w:rPr>
          <w:rFonts w:hint="eastAsia"/>
        </w:rPr>
        <w:t>（</w:t>
      </w:r>
      <w:r>
        <w:rPr>
          <w:rFonts w:hint="eastAsia"/>
        </w:rPr>
        <w:t>LayerNorm+GELU+</w:t>
      </w:r>
      <w:r>
        <w:rPr>
          <w:rFonts w:hint="eastAsia"/>
        </w:rPr>
        <w:t>絕對位置嵌入）：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缺乏現代技術，早期高準確率（</w:t>
      </w:r>
      <w:r>
        <w:rPr>
          <w:rFonts w:hint="eastAsia"/>
        </w:rPr>
        <w:t>0.4145</w:t>
      </w:r>
      <w:r>
        <w:rPr>
          <w:rFonts w:hint="eastAsia"/>
        </w:rPr>
        <w:t>）因簡單結構快速擬合，</w:t>
      </w:r>
      <w:proofErr w:type="gramStart"/>
      <w:r>
        <w:rPr>
          <w:rFonts w:hint="eastAsia"/>
        </w:rPr>
        <w:t>但過擬合</w:t>
      </w:r>
      <w:proofErr w:type="gramEnd"/>
      <w:r>
        <w:rPr>
          <w:rFonts w:hint="eastAsia"/>
        </w:rPr>
        <w:t>嚴重（下降</w:t>
      </w:r>
      <w:r>
        <w:rPr>
          <w:rFonts w:hint="eastAsia"/>
        </w:rPr>
        <w:t>17.71%</w:t>
      </w:r>
      <w:r>
        <w:rPr>
          <w:rFonts w:hint="eastAsia"/>
        </w:rPr>
        <w:t>），最終</w:t>
      </w:r>
      <w:r>
        <w:rPr>
          <w:rFonts w:hint="eastAsia"/>
        </w:rPr>
        <w:t>0.3411</w:t>
      </w:r>
      <w:r>
        <w:rPr>
          <w:rFonts w:hint="eastAsia"/>
        </w:rPr>
        <w:t>。</w:t>
      </w:r>
    </w:p>
    <w:p w:rsidR="0036055A" w:rsidRDefault="0036055A" w:rsidP="0036055A">
      <w:r>
        <w:rPr>
          <w:rFonts w:hint="eastAsia"/>
        </w:rPr>
        <w:t xml:space="preserve">  - LayerNorm</w:t>
      </w:r>
      <w:r>
        <w:rPr>
          <w:rFonts w:hint="eastAsia"/>
        </w:rPr>
        <w:t>和絕對嵌入不適應高熵序列，損失</w:t>
      </w:r>
      <w:r>
        <w:rPr>
          <w:rFonts w:hint="eastAsia"/>
        </w:rPr>
        <w:t>1.0814</w:t>
      </w:r>
      <w:r>
        <w:rPr>
          <w:rFonts w:hint="eastAsia"/>
        </w:rPr>
        <w:t>偏高。</w:t>
      </w:r>
    </w:p>
    <w:p w:rsidR="0036055A" w:rsidRDefault="0036055A" w:rsidP="0036055A"/>
    <w:p w:rsidR="0036055A" w:rsidRDefault="0036055A" w:rsidP="0036055A">
      <w:r>
        <w:t>---</w:t>
      </w:r>
    </w:p>
    <w:p w:rsidR="0036055A" w:rsidRDefault="0036055A" w:rsidP="0036055A"/>
    <w:p w:rsidR="0036055A" w:rsidRDefault="0036055A" w:rsidP="0036055A">
      <w:r>
        <w:rPr>
          <w:rFonts w:hint="eastAsia"/>
        </w:rPr>
        <w:t xml:space="preserve">### 5. </w:t>
      </w:r>
      <w:r>
        <w:rPr>
          <w:rFonts w:hint="eastAsia"/>
        </w:rPr>
        <w:t>最終回答</w:t>
      </w:r>
    </w:p>
    <w:p w:rsidR="0036055A" w:rsidRDefault="0036055A" w:rsidP="0036055A">
      <w:r>
        <w:rPr>
          <w:rFonts w:hint="eastAsia"/>
        </w:rPr>
        <w:t>- **RMSNorm**</w:t>
      </w:r>
      <w:r>
        <w:rPr>
          <w:rFonts w:hint="eastAsia"/>
        </w:rPr>
        <w:t>（</w:t>
      </w:r>
      <w:r>
        <w:rPr>
          <w:rFonts w:hint="eastAsia"/>
        </w:rPr>
        <w:t>Root Mean Square Normalization</w:t>
      </w:r>
      <w:r>
        <w:rPr>
          <w:rFonts w:hint="eastAsia"/>
        </w:rPr>
        <w:t>）：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一種高效層</w:t>
      </w:r>
      <w:proofErr w:type="gramStart"/>
      <w:r>
        <w:rPr>
          <w:rFonts w:hint="eastAsia"/>
        </w:rPr>
        <w:t>正則化技術</w:t>
      </w:r>
      <w:proofErr w:type="gramEnd"/>
      <w:r>
        <w:rPr>
          <w:rFonts w:hint="eastAsia"/>
        </w:rPr>
        <w:t>，僅用均方根縮放，不</w:t>
      </w:r>
      <w:proofErr w:type="gramStart"/>
      <w:r>
        <w:rPr>
          <w:rFonts w:hint="eastAsia"/>
        </w:rPr>
        <w:t>計算均值</w:t>
      </w:r>
      <w:proofErr w:type="gramEnd"/>
      <w:r>
        <w:rPr>
          <w:rFonts w:hint="eastAsia"/>
        </w:rPr>
        <w:t>，穩定高維輸入，降低計算量。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在</w:t>
      </w:r>
      <w:r>
        <w:rPr>
          <w:rFonts w:hint="eastAsia"/>
        </w:rPr>
        <w:t>Pok</w:t>
      </w:r>
      <w:r>
        <w:rPr>
          <w:rFonts w:hint="eastAsia"/>
        </w:rPr>
        <w:t>é</w:t>
      </w:r>
      <w:r>
        <w:rPr>
          <w:rFonts w:hint="eastAsia"/>
        </w:rPr>
        <w:t>mon</w:t>
      </w:r>
      <w:r>
        <w:rPr>
          <w:rFonts w:hint="eastAsia"/>
        </w:rPr>
        <w:t>任務中，幫助</w:t>
      </w:r>
      <w:r>
        <w:rPr>
          <w:rFonts w:hint="eastAsia"/>
        </w:rPr>
        <w:t>Qwen2</w:t>
      </w:r>
      <w:r>
        <w:rPr>
          <w:rFonts w:hint="eastAsia"/>
        </w:rPr>
        <w:t>和</w:t>
      </w:r>
      <w:r>
        <w:rPr>
          <w:rFonts w:hint="eastAsia"/>
        </w:rPr>
        <w:t>LLaMA</w:t>
      </w:r>
      <w:r>
        <w:rPr>
          <w:rFonts w:hint="eastAsia"/>
        </w:rPr>
        <w:t>穩定訓練，損失分別降至</w:t>
      </w:r>
      <w:r>
        <w:rPr>
          <w:rFonts w:hint="eastAsia"/>
        </w:rPr>
        <w:t>0.2503</w:t>
      </w:r>
      <w:r>
        <w:rPr>
          <w:rFonts w:hint="eastAsia"/>
        </w:rPr>
        <w:t>和</w:t>
      </w:r>
      <w:r>
        <w:rPr>
          <w:rFonts w:hint="eastAsia"/>
        </w:rPr>
        <w:t>1.5452</w:t>
      </w:r>
      <w:r>
        <w:rPr>
          <w:rFonts w:hint="eastAsia"/>
        </w:rPr>
        <w:t>，優於</w:t>
      </w:r>
      <w:r>
        <w:rPr>
          <w:rFonts w:hint="eastAsia"/>
        </w:rPr>
        <w:t>GPT-2</w:t>
      </w:r>
      <w:r>
        <w:rPr>
          <w:rFonts w:hint="eastAsia"/>
        </w:rPr>
        <w:t>的</w:t>
      </w:r>
      <w:r>
        <w:rPr>
          <w:rFonts w:hint="eastAsia"/>
        </w:rPr>
        <w:t>LayerNorm</w:t>
      </w:r>
      <w:r>
        <w:rPr>
          <w:rFonts w:hint="eastAsia"/>
        </w:rPr>
        <w:t>（</w:t>
      </w:r>
      <w:r>
        <w:rPr>
          <w:rFonts w:hint="eastAsia"/>
        </w:rPr>
        <w:t>1.0814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>- **SwiGLU**</w:t>
      </w:r>
      <w:r>
        <w:rPr>
          <w:rFonts w:hint="eastAsia"/>
        </w:rPr>
        <w:t>（</w:t>
      </w:r>
      <w:r>
        <w:rPr>
          <w:rFonts w:hint="eastAsia"/>
        </w:rPr>
        <w:t>Switched Gated Linear Unit</w:t>
      </w:r>
      <w:r>
        <w:rPr>
          <w:rFonts w:hint="eastAsia"/>
        </w:rPr>
        <w:t>）：</w:t>
      </w:r>
    </w:p>
    <w:p w:rsidR="0036055A" w:rsidRDefault="0036055A" w:rsidP="0036055A">
      <w:r>
        <w:rPr>
          <w:rFonts w:hint="eastAsia"/>
        </w:rPr>
        <w:t xml:space="preserve">  - GLU</w:t>
      </w:r>
      <w:r>
        <w:rPr>
          <w:rFonts w:hint="eastAsia"/>
        </w:rPr>
        <w:t>變體，結合</w:t>
      </w:r>
      <w:r>
        <w:rPr>
          <w:rFonts w:hint="eastAsia"/>
        </w:rPr>
        <w:t>SiLU</w:t>
      </w:r>
      <w:r>
        <w:rPr>
          <w:rFonts w:hint="eastAsia"/>
        </w:rPr>
        <w:t>和門控機制，增強非線性，動態選擇特徵。</w:t>
      </w:r>
    </w:p>
    <w:p w:rsidR="0036055A" w:rsidRDefault="0036055A" w:rsidP="0036055A">
      <w:r>
        <w:rPr>
          <w:rFonts w:hint="eastAsia"/>
        </w:rPr>
        <w:t xml:space="preserve">  - LLaMA</w:t>
      </w:r>
      <w:r>
        <w:rPr>
          <w:rFonts w:hint="eastAsia"/>
        </w:rPr>
        <w:t>的</w:t>
      </w:r>
      <w:r>
        <w:rPr>
          <w:rFonts w:hint="eastAsia"/>
        </w:rPr>
        <w:t>SwiGLU</w:t>
      </w:r>
      <w:r>
        <w:rPr>
          <w:rFonts w:hint="eastAsia"/>
        </w:rPr>
        <w:t>使準確率穩定（</w:t>
      </w:r>
      <w:r>
        <w:rPr>
          <w:rFonts w:hint="eastAsia"/>
        </w:rPr>
        <w:t>0.3717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0.4084</w:t>
      </w:r>
      <w:r>
        <w:rPr>
          <w:rFonts w:hint="eastAsia"/>
        </w:rPr>
        <w:t>），優於</w:t>
      </w:r>
      <w:r>
        <w:rPr>
          <w:rFonts w:hint="eastAsia"/>
        </w:rPr>
        <w:t>Qwen2</w:t>
      </w:r>
      <w:r>
        <w:rPr>
          <w:rFonts w:hint="eastAsia"/>
        </w:rPr>
        <w:t>的</w:t>
      </w:r>
      <w:r>
        <w:rPr>
          <w:rFonts w:hint="eastAsia"/>
        </w:rPr>
        <w:t>SiLU</w:t>
      </w:r>
      <w:r>
        <w:rPr>
          <w:rFonts w:hint="eastAsia"/>
        </w:rPr>
        <w:lastRenderedPageBreak/>
        <w:t>（</w:t>
      </w:r>
      <w:r>
        <w:rPr>
          <w:rFonts w:hint="eastAsia"/>
        </w:rPr>
        <w:t>0.2880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0.3911</w:t>
      </w:r>
      <w:r>
        <w:rPr>
          <w:rFonts w:hint="eastAsia"/>
        </w:rPr>
        <w:t>）和</w:t>
      </w:r>
      <w:r>
        <w:rPr>
          <w:rFonts w:hint="eastAsia"/>
        </w:rPr>
        <w:t>GPT-2</w:t>
      </w:r>
      <w:r>
        <w:rPr>
          <w:rFonts w:hint="eastAsia"/>
        </w:rPr>
        <w:t>的</w:t>
      </w:r>
      <w:r>
        <w:rPr>
          <w:rFonts w:hint="eastAsia"/>
        </w:rPr>
        <w:t>GELU</w:t>
      </w:r>
      <w:r>
        <w:rPr>
          <w:rFonts w:hint="eastAsia"/>
        </w:rPr>
        <w:t>（</w:t>
      </w:r>
      <w:r>
        <w:rPr>
          <w:rFonts w:hint="eastAsia"/>
        </w:rPr>
        <w:t>0.3411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0.4145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>- **RoPE**</w:t>
      </w:r>
      <w:r>
        <w:rPr>
          <w:rFonts w:hint="eastAsia"/>
        </w:rPr>
        <w:t>（</w:t>
      </w:r>
      <w:r>
        <w:rPr>
          <w:rFonts w:hint="eastAsia"/>
        </w:rPr>
        <w:t>Rotary Position Embedding</w:t>
      </w:r>
      <w:r>
        <w:rPr>
          <w:rFonts w:hint="eastAsia"/>
        </w:rPr>
        <w:t>）：</w:t>
      </w:r>
    </w:p>
    <w:p w:rsidR="0036055A" w:rsidRDefault="0036055A" w:rsidP="0036055A">
      <w:r>
        <w:rPr>
          <w:rFonts w:hint="eastAsia"/>
        </w:rPr>
        <w:t xml:space="preserve">  - </w:t>
      </w:r>
      <w:r>
        <w:rPr>
          <w:rFonts w:hint="eastAsia"/>
        </w:rPr>
        <w:t>旋轉位置嵌入，通過旋轉變換編碼相對位置，適應長序列和高維任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。</w:t>
      </w:r>
    </w:p>
    <w:p w:rsidR="0036055A" w:rsidRDefault="0036055A" w:rsidP="0036055A">
      <w:r>
        <w:rPr>
          <w:rFonts w:hint="eastAsia"/>
        </w:rPr>
        <w:t xml:space="preserve">  - Qwen2</w:t>
      </w:r>
      <w:r>
        <w:rPr>
          <w:rFonts w:hint="eastAsia"/>
        </w:rPr>
        <w:t>和</w:t>
      </w:r>
      <w:r>
        <w:rPr>
          <w:rFonts w:hint="eastAsia"/>
        </w:rPr>
        <w:t>LLaMA</w:t>
      </w:r>
      <w:r>
        <w:rPr>
          <w:rFonts w:hint="eastAsia"/>
        </w:rPr>
        <w:t>的</w:t>
      </w:r>
      <w:r>
        <w:rPr>
          <w:rFonts w:hint="eastAsia"/>
        </w:rPr>
        <w:t>RoPE</w:t>
      </w:r>
      <w:r>
        <w:rPr>
          <w:rFonts w:hint="eastAsia"/>
        </w:rPr>
        <w:t>精確建模</w:t>
      </w:r>
      <w:r>
        <w:rPr>
          <w:rFonts w:hint="eastAsia"/>
        </w:rPr>
        <w:t>400</w:t>
      </w:r>
      <w:r>
        <w:rPr>
          <w:rFonts w:hint="eastAsia"/>
        </w:rPr>
        <w:t>像素序列，損失低（</w:t>
      </w:r>
      <w:r>
        <w:rPr>
          <w:rFonts w:hint="eastAsia"/>
        </w:rPr>
        <w:t>0.2503</w:t>
      </w:r>
      <w:r>
        <w:rPr>
          <w:rFonts w:hint="eastAsia"/>
        </w:rPr>
        <w:t>，</w:t>
      </w:r>
      <w:r>
        <w:rPr>
          <w:rFonts w:hint="eastAsia"/>
        </w:rPr>
        <w:t>1.5452</w:t>
      </w:r>
      <w:r>
        <w:rPr>
          <w:rFonts w:hint="eastAsia"/>
        </w:rPr>
        <w:t>），準確率穩定，優於</w:t>
      </w:r>
      <w:r>
        <w:rPr>
          <w:rFonts w:hint="eastAsia"/>
        </w:rPr>
        <w:t>GPT-2</w:t>
      </w:r>
      <w:r>
        <w:rPr>
          <w:rFonts w:hint="eastAsia"/>
        </w:rPr>
        <w:t>的絕對嵌入（</w:t>
      </w:r>
      <w:r>
        <w:rPr>
          <w:rFonts w:hint="eastAsia"/>
        </w:rPr>
        <w:t>0.3411</w:t>
      </w:r>
      <w:r>
        <w:rPr>
          <w:rFonts w:hint="eastAsia"/>
        </w:rPr>
        <w:t>）。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>**</w:t>
      </w:r>
      <w:r>
        <w:rPr>
          <w:rFonts w:hint="eastAsia"/>
        </w:rPr>
        <w:t>任務表現影響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>- Qwen2</w:t>
      </w:r>
      <w:r>
        <w:rPr>
          <w:rFonts w:hint="eastAsia"/>
        </w:rPr>
        <w:t>（</w:t>
      </w:r>
      <w:r>
        <w:rPr>
          <w:rFonts w:hint="eastAsia"/>
        </w:rPr>
        <w:t>RMSNorm+SiLU+RoPE</w:t>
      </w:r>
      <w:r>
        <w:rPr>
          <w:rFonts w:hint="eastAsia"/>
        </w:rPr>
        <w:t>）最佳，損失最低（</w:t>
      </w:r>
      <w:r>
        <w:rPr>
          <w:rFonts w:hint="eastAsia"/>
        </w:rPr>
        <w:t>0.2503</w:t>
      </w:r>
      <w:r>
        <w:rPr>
          <w:rFonts w:hint="eastAsia"/>
        </w:rPr>
        <w:t>），最終準確率</w:t>
      </w:r>
      <w:r>
        <w:rPr>
          <w:rFonts w:hint="eastAsia"/>
        </w:rPr>
        <w:t>0.3687</w:t>
      </w:r>
      <w:r>
        <w:rPr>
          <w:rFonts w:hint="eastAsia"/>
        </w:rPr>
        <w:t>，穩定性強（下降</w:t>
      </w:r>
      <w:r>
        <w:rPr>
          <w:rFonts w:hint="eastAsia"/>
        </w:rPr>
        <w:t>5.73%</w:t>
      </w:r>
      <w:r>
        <w:rPr>
          <w:rFonts w:hint="eastAsia"/>
        </w:rPr>
        <w:t>）。</w:t>
      </w:r>
    </w:p>
    <w:p w:rsidR="0036055A" w:rsidRDefault="0036055A" w:rsidP="0036055A">
      <w:r>
        <w:rPr>
          <w:rFonts w:hint="eastAsia"/>
        </w:rPr>
        <w:t>- LLaMA</w:t>
      </w:r>
      <w:r>
        <w:rPr>
          <w:rFonts w:hint="eastAsia"/>
        </w:rPr>
        <w:t>（</w:t>
      </w:r>
      <w:r>
        <w:rPr>
          <w:rFonts w:hint="eastAsia"/>
        </w:rPr>
        <w:t>RMSNorm+SwiGLU+RoPE</w:t>
      </w:r>
      <w:r>
        <w:rPr>
          <w:rFonts w:hint="eastAsia"/>
        </w:rPr>
        <w:t>）穩定（準確率</w:t>
      </w:r>
      <w:r>
        <w:rPr>
          <w:rFonts w:hint="eastAsia"/>
        </w:rPr>
        <w:t>0.3773</w:t>
      </w:r>
      <w:r>
        <w:rPr>
          <w:rFonts w:hint="eastAsia"/>
        </w:rPr>
        <w:t>，下降</w:t>
      </w:r>
      <w:r>
        <w:rPr>
          <w:rFonts w:hint="eastAsia"/>
        </w:rPr>
        <w:t>7.61%</w:t>
      </w:r>
      <w:r>
        <w:rPr>
          <w:rFonts w:hint="eastAsia"/>
        </w:rPr>
        <w:t>），但訓練不足。</w:t>
      </w:r>
    </w:p>
    <w:p w:rsidR="0036055A" w:rsidRDefault="0036055A" w:rsidP="0036055A">
      <w:r>
        <w:rPr>
          <w:rFonts w:hint="eastAsia"/>
        </w:rPr>
        <w:t>- GPT-2</w:t>
      </w:r>
      <w:r>
        <w:rPr>
          <w:rFonts w:hint="eastAsia"/>
        </w:rPr>
        <w:t>（</w:t>
      </w:r>
      <w:r>
        <w:rPr>
          <w:rFonts w:hint="eastAsia"/>
        </w:rPr>
        <w:t>LayerNorm+GELU+</w:t>
      </w:r>
      <w:r>
        <w:rPr>
          <w:rFonts w:hint="eastAsia"/>
        </w:rPr>
        <w:t>絕對嵌入）早期高（</w:t>
      </w:r>
      <w:r>
        <w:rPr>
          <w:rFonts w:hint="eastAsia"/>
        </w:rPr>
        <w:t>0.4145</w:t>
      </w:r>
      <w:r>
        <w:rPr>
          <w:rFonts w:hint="eastAsia"/>
        </w:rPr>
        <w:t>），後期崩潰（</w:t>
      </w:r>
      <w:r>
        <w:rPr>
          <w:rFonts w:hint="eastAsia"/>
        </w:rPr>
        <w:t>0.3411</w:t>
      </w:r>
      <w:r>
        <w:rPr>
          <w:rFonts w:hint="eastAsia"/>
        </w:rPr>
        <w:t>，下降</w:t>
      </w:r>
      <w:r>
        <w:rPr>
          <w:rFonts w:hint="eastAsia"/>
        </w:rPr>
        <w:t>17.71%</w:t>
      </w:r>
      <w:r>
        <w:rPr>
          <w:rFonts w:hint="eastAsia"/>
        </w:rPr>
        <w:t>）。</w:t>
      </w:r>
    </w:p>
    <w:p w:rsidR="0036055A" w:rsidRDefault="0036055A" w:rsidP="0036055A"/>
    <w:p w:rsidR="0036055A" w:rsidRDefault="0036055A" w:rsidP="0036055A">
      <w:r>
        <w:rPr>
          <w:rFonts w:hint="eastAsia"/>
        </w:rPr>
        <w:t>**</w:t>
      </w:r>
      <w:r>
        <w:rPr>
          <w:rFonts w:hint="eastAsia"/>
        </w:rPr>
        <w:t>差異原因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36055A" w:rsidRDefault="0036055A" w:rsidP="0036055A">
      <w:r>
        <w:rPr>
          <w:rFonts w:hint="eastAsia"/>
        </w:rPr>
        <w:t>- RMSNorm</w:t>
      </w:r>
      <w:r>
        <w:rPr>
          <w:rFonts w:hint="eastAsia"/>
        </w:rPr>
        <w:t>和</w:t>
      </w:r>
      <w:r>
        <w:rPr>
          <w:rFonts w:hint="eastAsia"/>
        </w:rPr>
        <w:t>RoPE</w:t>
      </w:r>
      <w:r>
        <w:rPr>
          <w:rFonts w:hint="eastAsia"/>
        </w:rPr>
        <w:t>提升</w:t>
      </w:r>
      <w:r>
        <w:rPr>
          <w:rFonts w:hint="eastAsia"/>
        </w:rPr>
        <w:t>Qwen2</w:t>
      </w:r>
      <w:r>
        <w:rPr>
          <w:rFonts w:hint="eastAsia"/>
        </w:rPr>
        <w:t>和</w:t>
      </w:r>
      <w:r>
        <w:rPr>
          <w:rFonts w:hint="eastAsia"/>
        </w:rPr>
        <w:t>LLaMA</w:t>
      </w:r>
      <w:r>
        <w:rPr>
          <w:rFonts w:hint="eastAsia"/>
        </w:rPr>
        <w:t>的穩定性和序列建模能力，適</w:t>
      </w:r>
      <w:proofErr w:type="gramStart"/>
      <w:r>
        <w:rPr>
          <w:rFonts w:hint="eastAsia"/>
        </w:rPr>
        <w:t>配高熵</w:t>
      </w:r>
      <w:proofErr w:type="gramEnd"/>
      <w:r>
        <w:rPr>
          <w:rFonts w:hint="eastAsia"/>
        </w:rPr>
        <w:t>任務。</w:t>
      </w:r>
    </w:p>
    <w:p w:rsidR="0036055A" w:rsidRDefault="0036055A" w:rsidP="0036055A">
      <w:r>
        <w:rPr>
          <w:rFonts w:hint="eastAsia"/>
        </w:rPr>
        <w:t>- SwiGLU</w:t>
      </w:r>
      <w:r>
        <w:rPr>
          <w:rFonts w:hint="eastAsia"/>
        </w:rPr>
        <w:t>使</w:t>
      </w:r>
      <w:r>
        <w:rPr>
          <w:rFonts w:hint="eastAsia"/>
        </w:rPr>
        <w:t>LLaMA</w:t>
      </w:r>
      <w:r>
        <w:rPr>
          <w:rFonts w:hint="eastAsia"/>
        </w:rPr>
        <w:t>穩定，但訓練限制潛力。</w:t>
      </w:r>
    </w:p>
    <w:p w:rsidR="0036055A" w:rsidRDefault="0036055A" w:rsidP="0036055A">
      <w:r>
        <w:rPr>
          <w:rFonts w:hint="eastAsia"/>
        </w:rPr>
        <w:t>- GPT-2</w:t>
      </w:r>
      <w:r>
        <w:rPr>
          <w:rFonts w:hint="eastAsia"/>
        </w:rPr>
        <w:t>的傳統設計</w:t>
      </w:r>
      <w:proofErr w:type="gramStart"/>
      <w:r>
        <w:rPr>
          <w:rFonts w:hint="eastAsia"/>
        </w:rPr>
        <w:t>導致過擬合</w:t>
      </w:r>
      <w:proofErr w:type="gramEnd"/>
      <w:r>
        <w:rPr>
          <w:rFonts w:hint="eastAsia"/>
        </w:rPr>
        <w:t>，不適應小數據集（</w:t>
      </w:r>
      <w:r>
        <w:rPr>
          <w:rFonts w:hint="eastAsia"/>
        </w:rPr>
        <w:t>632</w:t>
      </w:r>
      <w:r>
        <w:rPr>
          <w:rFonts w:hint="eastAsia"/>
        </w:rPr>
        <w:t>張）和高維輸出（</w:t>
      </w:r>
      <w:r>
        <w:rPr>
          <w:rFonts w:hint="eastAsia"/>
        </w:rPr>
        <w:t>167</w:t>
      </w:r>
      <w:r>
        <w:rPr>
          <w:rFonts w:hint="eastAsia"/>
        </w:rPr>
        <w:t>類）。</w:t>
      </w:r>
    </w:p>
    <w:p w:rsidR="0036055A" w:rsidRDefault="0036055A" w:rsidP="0036055A"/>
    <w:p w:rsidR="004A4A9C" w:rsidRDefault="0036055A" w:rsidP="0036055A">
      <w:r>
        <w:rPr>
          <w:rFonts w:hint="eastAsia"/>
        </w:rPr>
        <w:t>若需進一步解釋或應用這些技術的代碼示例（例如實現</w:t>
      </w:r>
      <w:r>
        <w:rPr>
          <w:rFonts w:hint="eastAsia"/>
        </w:rPr>
        <w:t>RMSNorm</w:t>
      </w:r>
      <w:r>
        <w:rPr>
          <w:rFonts w:hint="eastAsia"/>
        </w:rPr>
        <w:t>），請告知！</w:t>
      </w:r>
    </w:p>
    <w:p w:rsidR="003644DC" w:rsidRDefault="003644DC" w:rsidP="0036055A"/>
    <w:p w:rsidR="003644DC" w:rsidRDefault="003644DC" w:rsidP="0036055A"/>
    <w:p w:rsidR="003644DC" w:rsidRDefault="003644DC" w:rsidP="0036055A">
      <w:pPr>
        <w:sectPr w:rsidR="003644DC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3644DC" w:rsidRPr="003644DC" w:rsidRDefault="003644DC" w:rsidP="003644DC">
      <w:pPr>
        <w:rPr>
          <w:rFonts w:hint="eastAsia"/>
          <w:shd w:val="pct15" w:color="auto" w:fill="FFFFFF"/>
        </w:rPr>
      </w:pPr>
      <w:r w:rsidRPr="003644DC">
        <w:rPr>
          <w:rFonts w:hint="eastAsia"/>
          <w:shd w:val="pct15" w:color="auto" w:fill="FFFFFF"/>
        </w:rPr>
        <w:lastRenderedPageBreak/>
        <w:t>1.</w:t>
      </w:r>
      <w:r w:rsidRPr="003644DC">
        <w:rPr>
          <w:rFonts w:hint="eastAsia"/>
          <w:shd w:val="pct15" w:color="auto" w:fill="FFFFFF"/>
        </w:rPr>
        <w:t>什麼是學習率</w:t>
      </w:r>
      <w:r w:rsidRPr="003644DC">
        <w:rPr>
          <w:rFonts w:hint="eastAsia"/>
          <w:shd w:val="pct15" w:color="auto" w:fill="FFFFFF"/>
        </w:rPr>
        <w:t>?</w:t>
      </w:r>
      <w:r w:rsidRPr="003644DC">
        <w:rPr>
          <w:rFonts w:hint="eastAsia"/>
          <w:shd w:val="pct15" w:color="auto" w:fill="FFFFFF"/>
        </w:rPr>
        <w:t>調整學習率會影響什麼</w:t>
      </w:r>
      <w:r w:rsidRPr="003644DC">
        <w:rPr>
          <w:rFonts w:hint="eastAsia"/>
          <w:shd w:val="pct15" w:color="auto" w:fill="FFFFFF"/>
        </w:rPr>
        <w:t>?</w:t>
      </w:r>
      <w:r w:rsidRPr="003644DC">
        <w:rPr>
          <w:rFonts w:hint="eastAsia"/>
          <w:shd w:val="pct15" w:color="auto" w:fill="FFFFFF"/>
        </w:rPr>
        <w:t>他和</w:t>
      </w:r>
      <w:r w:rsidRPr="003644DC">
        <w:rPr>
          <w:rFonts w:hint="eastAsia"/>
          <w:shd w:val="pct15" w:color="auto" w:fill="FFFFFF"/>
        </w:rPr>
        <w:t xml:space="preserve">dropout </w:t>
      </w:r>
      <w:r w:rsidRPr="003644DC">
        <w:rPr>
          <w:rFonts w:hint="eastAsia"/>
          <w:shd w:val="pct15" w:color="auto" w:fill="FFFFFF"/>
        </w:rPr>
        <w:t>數值有關嗎</w:t>
      </w:r>
      <w:r w:rsidRPr="003644DC">
        <w:rPr>
          <w:rFonts w:hint="eastAsia"/>
          <w:shd w:val="pct15" w:color="auto" w:fill="FFFFFF"/>
        </w:rPr>
        <w:t>?</w:t>
      </w:r>
    </w:p>
    <w:p w:rsidR="003644DC" w:rsidRPr="003644DC" w:rsidRDefault="003644DC" w:rsidP="003644DC">
      <w:pPr>
        <w:rPr>
          <w:rFonts w:hint="eastAsia"/>
          <w:shd w:val="pct15" w:color="auto" w:fill="FFFFFF"/>
        </w:rPr>
      </w:pPr>
      <w:r w:rsidRPr="003644DC">
        <w:rPr>
          <w:rFonts w:hint="eastAsia"/>
          <w:shd w:val="pct15" w:color="auto" w:fill="FFFFFF"/>
        </w:rPr>
        <w:t>2.</w:t>
      </w:r>
      <w:proofErr w:type="gramStart"/>
      <w:r w:rsidRPr="003644DC">
        <w:rPr>
          <w:rFonts w:hint="eastAsia"/>
          <w:shd w:val="pct15" w:color="auto" w:fill="FFFFFF"/>
        </w:rPr>
        <w:t>過擬合</w:t>
      </w:r>
      <w:proofErr w:type="gramEnd"/>
      <w:r w:rsidRPr="003644DC">
        <w:rPr>
          <w:rFonts w:hint="eastAsia"/>
          <w:shd w:val="pct15" w:color="auto" w:fill="FFFFFF"/>
        </w:rPr>
        <w:t>除了出現在</w:t>
      </w:r>
      <w:r w:rsidRPr="003644DC">
        <w:rPr>
          <w:rFonts w:hint="eastAsia"/>
          <w:shd w:val="pct15" w:color="auto" w:fill="FFFFFF"/>
        </w:rPr>
        <w:t>loss</w:t>
      </w:r>
      <w:r w:rsidRPr="003644DC">
        <w:rPr>
          <w:rFonts w:hint="eastAsia"/>
          <w:shd w:val="pct15" w:color="auto" w:fill="FFFFFF"/>
        </w:rPr>
        <w:t>低準確率未跟著下降</w:t>
      </w:r>
      <w:proofErr w:type="gramStart"/>
      <w:r w:rsidRPr="003644DC">
        <w:rPr>
          <w:rFonts w:hint="eastAsia"/>
          <w:shd w:val="pct15" w:color="auto" w:fill="FFFFFF"/>
        </w:rPr>
        <w:t>以外，</w:t>
      </w:r>
      <w:proofErr w:type="gramEnd"/>
      <w:r w:rsidRPr="003644DC">
        <w:rPr>
          <w:rFonts w:hint="eastAsia"/>
          <w:shd w:val="pct15" w:color="auto" w:fill="FFFFFF"/>
        </w:rPr>
        <w:t>還有什麼情況</w:t>
      </w:r>
      <w:r w:rsidRPr="003644DC">
        <w:rPr>
          <w:rFonts w:hint="eastAsia"/>
          <w:shd w:val="pct15" w:color="auto" w:fill="FFFFFF"/>
        </w:rPr>
        <w:t>?</w:t>
      </w:r>
    </w:p>
    <w:p w:rsidR="003644DC" w:rsidRDefault="003644DC" w:rsidP="003644DC">
      <w:pPr>
        <w:rPr>
          <w:shd w:val="pct15" w:color="auto" w:fill="FFFFFF"/>
        </w:rPr>
      </w:pPr>
      <w:r w:rsidRPr="003644DC">
        <w:rPr>
          <w:rFonts w:hint="eastAsia"/>
          <w:shd w:val="pct15" w:color="auto" w:fill="FFFFFF"/>
        </w:rPr>
        <w:t xml:space="preserve">3.sliding_window=100, max_window_layers=10 </w:t>
      </w:r>
      <w:r w:rsidRPr="003644DC">
        <w:rPr>
          <w:rFonts w:hint="eastAsia"/>
          <w:shd w:val="pct15" w:color="auto" w:fill="FFFFFF"/>
        </w:rPr>
        <w:t>恢復前次配置（峰值</w:t>
      </w:r>
      <w:r w:rsidRPr="003644DC">
        <w:rPr>
          <w:rFonts w:hint="eastAsia"/>
          <w:shd w:val="pct15" w:color="auto" w:fill="FFFFFF"/>
        </w:rPr>
        <w:t xml:space="preserve"> 0.3883</w:t>
      </w:r>
      <w:r w:rsidRPr="003644DC">
        <w:rPr>
          <w:rFonts w:hint="eastAsia"/>
          <w:shd w:val="pct15" w:color="auto" w:fill="FFFFFF"/>
        </w:rPr>
        <w:t>），但後</w:t>
      </w:r>
      <w:r w:rsidRPr="003644DC">
        <w:rPr>
          <w:rFonts w:hint="eastAsia"/>
          <w:shd w:val="pct15" w:color="auto" w:fill="FFFFFF"/>
        </w:rPr>
        <w:t xml:space="preserve"> 2 </w:t>
      </w:r>
      <w:r w:rsidRPr="003644DC">
        <w:rPr>
          <w:rFonts w:hint="eastAsia"/>
          <w:shd w:val="pct15" w:color="auto" w:fill="FFFFFF"/>
        </w:rPr>
        <w:t>層全注意力可能引入雜訊（</w:t>
      </w:r>
      <w:r w:rsidRPr="003644DC">
        <w:rPr>
          <w:rFonts w:hint="eastAsia"/>
          <w:shd w:val="pct15" w:color="auto" w:fill="FFFFFF"/>
        </w:rPr>
        <w:t>20</w:t>
      </w:r>
      <w:r w:rsidRPr="003644DC">
        <w:rPr>
          <w:rFonts w:hint="eastAsia"/>
          <w:shd w:val="pct15" w:color="auto" w:fill="FFFFFF"/>
        </w:rPr>
        <w:t>×</w:t>
      </w:r>
      <w:r w:rsidRPr="003644DC">
        <w:rPr>
          <w:rFonts w:hint="eastAsia"/>
          <w:shd w:val="pct15" w:color="auto" w:fill="FFFFFF"/>
        </w:rPr>
        <w:t xml:space="preserve">20 </w:t>
      </w:r>
      <w:r w:rsidRPr="003644DC">
        <w:rPr>
          <w:rFonts w:hint="eastAsia"/>
          <w:shd w:val="pct15" w:color="auto" w:fill="FFFFFF"/>
        </w:rPr>
        <w:t>圖像全局依賴有限）這句話是什麼意思</w:t>
      </w:r>
      <w:r w:rsidRPr="003644DC">
        <w:rPr>
          <w:rFonts w:hint="eastAsia"/>
          <w:shd w:val="pct15" w:color="auto" w:fill="FFFFFF"/>
        </w:rPr>
        <w:t>?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 什麼是學習率？調整學習率會影響什麼？他和 dropout 數值有關嗎？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（1）什麼是學習率？</w:t>
      </w:r>
    </w:p>
    <w:p w:rsidR="003644DC" w:rsidRPr="003644DC" w:rsidRDefault="003644DC" w:rsidP="003644D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學習率（Learning Rate, LR）是機器學習中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優化器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（例如 AdamW）的超參數，控制模型參數在每次梯度下降更新時的步長。具體來說：</w:t>
      </w:r>
    </w:p>
    <w:p w:rsidR="003644DC" w:rsidRPr="003644DC" w:rsidRDefault="003644DC" w:rsidP="003644D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定義</w:t>
      </w:r>
      <w:r w:rsidRPr="003644DC">
        <w:rPr>
          <w:rFonts w:ascii="新細明體" w:eastAsia="新細明體" w:hAnsi="新細明體" w:cs="新細明體"/>
          <w:kern w:val="0"/>
          <w:szCs w:val="24"/>
        </w:rPr>
        <w:t>：在訓練中，模型根據損失函數（例如 CrossEntropyLoss）的梯度更新參數，學習率決定更新的幅度。公式為： θt+1=θt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−</w:t>
      </w:r>
      <w:r w:rsidRPr="003644DC">
        <w:rPr>
          <w:rFonts w:ascii="新細明體" w:eastAsia="新細明體" w:hAnsi="新細明體" w:cs="新細明體" w:hint="eastAsia"/>
          <w:kern w:val="0"/>
          <w:szCs w:val="24"/>
        </w:rPr>
        <w:t>η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⋅∇</w:t>
      </w:r>
      <w:r w:rsidRPr="003644DC">
        <w:rPr>
          <w:rFonts w:ascii="新細明體" w:eastAsia="新細明體" w:hAnsi="新細明體" w:cs="新細明體"/>
          <w:kern w:val="0"/>
          <w:szCs w:val="24"/>
        </w:rPr>
        <w:t>L(</w:t>
      </w:r>
      <w:r w:rsidRPr="003644DC">
        <w:rPr>
          <w:rFonts w:ascii="新細明體" w:eastAsia="新細明體" w:hAnsi="新細明體" w:cs="新細明體" w:hint="eastAsia"/>
          <w:kern w:val="0"/>
          <w:szCs w:val="24"/>
        </w:rPr>
        <w:t>θ</w:t>
      </w:r>
      <w:r w:rsidRPr="003644DC">
        <w:rPr>
          <w:rFonts w:ascii="新細明體" w:eastAsia="新細明體" w:hAnsi="新細明體" w:cs="新細明體"/>
          <w:kern w:val="0"/>
          <w:szCs w:val="24"/>
        </w:rPr>
        <w:t>t)\theta_{t+1} = \theta_t - \eta \cdot \nabla L(\theta_t)θt+1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​</w:t>
      </w:r>
      <w:r w:rsidRPr="003644DC">
        <w:rPr>
          <w:rFonts w:ascii="新細明體" w:eastAsia="新細明體" w:hAnsi="新細明體" w:cs="新細明體"/>
          <w:kern w:val="0"/>
          <w:szCs w:val="24"/>
        </w:rPr>
        <w:t>=θt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​−</w:t>
      </w:r>
      <w:r w:rsidRPr="003644DC">
        <w:rPr>
          <w:rFonts w:ascii="新細明體" w:eastAsia="新細明體" w:hAnsi="新細明體" w:cs="新細明體"/>
          <w:kern w:val="0"/>
          <w:szCs w:val="24"/>
        </w:rPr>
        <w:t>η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⋅</w:t>
      </w:r>
      <w:r w:rsidRPr="003644DC">
        <w:rPr>
          <w:rFonts w:ascii="Cambria Math" w:eastAsia="新細明體" w:hAnsi="Cambria Math" w:cs="Cambria Math"/>
          <w:kern w:val="0"/>
          <w:szCs w:val="24"/>
        </w:rPr>
        <w:t>∇</w:t>
      </w:r>
      <w:r w:rsidRPr="003644DC">
        <w:rPr>
          <w:rFonts w:ascii="新細明體" w:eastAsia="新細明體" w:hAnsi="新細明體" w:cs="新細明體"/>
          <w:kern w:val="0"/>
          <w:szCs w:val="24"/>
        </w:rPr>
        <w:t>L(θt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​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) 其中： </w:t>
      </w:r>
    </w:p>
    <w:p w:rsidR="003644DC" w:rsidRPr="003644DC" w:rsidRDefault="003644DC" w:rsidP="00364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θt\theta_tθt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​</w:t>
      </w:r>
      <w:r w:rsidRPr="003644DC">
        <w:rPr>
          <w:rFonts w:ascii="新細明體" w:eastAsia="新細明體" w:hAnsi="新細明體" w:cs="新細明體"/>
          <w:kern w:val="0"/>
          <w:szCs w:val="24"/>
        </w:rPr>
        <w:t>：當前參數（如權重）。</w:t>
      </w:r>
    </w:p>
    <w:p w:rsidR="003644DC" w:rsidRPr="003644DC" w:rsidRDefault="003644DC" w:rsidP="00364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η\etaη：學習率（例如 8e-4）。</w:t>
      </w:r>
    </w:p>
    <w:p w:rsidR="003644DC" w:rsidRPr="003644DC" w:rsidRDefault="003644DC" w:rsidP="00364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Cambria Math" w:eastAsia="新細明體" w:hAnsi="Cambria Math" w:cs="Cambria Math"/>
          <w:kern w:val="0"/>
          <w:szCs w:val="24"/>
        </w:rPr>
        <w:t>∇</w:t>
      </w:r>
      <w:r w:rsidRPr="003644DC">
        <w:rPr>
          <w:rFonts w:ascii="新細明體" w:eastAsia="新細明體" w:hAnsi="新細明體" w:cs="新細明體"/>
          <w:kern w:val="0"/>
          <w:szCs w:val="24"/>
        </w:rPr>
        <w:t>L(</w:t>
      </w:r>
      <w:r w:rsidRPr="003644DC">
        <w:rPr>
          <w:rFonts w:ascii="新細明體" w:eastAsia="新細明體" w:hAnsi="新細明體" w:cs="新細明體" w:hint="eastAsia"/>
          <w:kern w:val="0"/>
          <w:szCs w:val="24"/>
        </w:rPr>
        <w:t>θ</w:t>
      </w:r>
      <w:r w:rsidRPr="003644DC">
        <w:rPr>
          <w:rFonts w:ascii="新細明體" w:eastAsia="新細明體" w:hAnsi="新細明體" w:cs="新細明體"/>
          <w:kern w:val="0"/>
          <w:szCs w:val="24"/>
        </w:rPr>
        <w:t>t)\nabla L(\theta_t)</w:t>
      </w:r>
      <w:r w:rsidRPr="003644DC">
        <w:rPr>
          <w:rFonts w:ascii="Cambria Math" w:eastAsia="新細明體" w:hAnsi="Cambria Math" w:cs="Cambria Math"/>
          <w:kern w:val="0"/>
          <w:szCs w:val="24"/>
        </w:rPr>
        <w:t>∇</w:t>
      </w:r>
      <w:r w:rsidRPr="003644DC">
        <w:rPr>
          <w:rFonts w:ascii="新細明體" w:eastAsia="新細明體" w:hAnsi="新細明體" w:cs="新細明體"/>
          <w:kern w:val="0"/>
          <w:szCs w:val="24"/>
        </w:rPr>
        <w:t>L(θt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​</w:t>
      </w:r>
      <w:r w:rsidRPr="003644DC">
        <w:rPr>
          <w:rFonts w:ascii="新細明體" w:eastAsia="新細明體" w:hAnsi="新細明體" w:cs="新細明體"/>
          <w:kern w:val="0"/>
          <w:szCs w:val="24"/>
        </w:rPr>
        <w:t>)：損失對參數的梯度。</w:t>
      </w:r>
    </w:p>
    <w:p w:rsidR="003644DC" w:rsidRPr="003644DC" w:rsidRDefault="003644DC" w:rsidP="00364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θt+1\theta_{t+1}θt+1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​</w:t>
      </w:r>
      <w:r w:rsidRPr="003644DC">
        <w:rPr>
          <w:rFonts w:ascii="新細明體" w:eastAsia="新細明體" w:hAnsi="新細明體" w:cs="新細明體"/>
          <w:kern w:val="0"/>
          <w:szCs w:val="24"/>
        </w:rPr>
        <w:t>：更新後的參數。</w:t>
      </w:r>
    </w:p>
    <w:p w:rsidR="003644DC" w:rsidRPr="003644DC" w:rsidRDefault="003644DC" w:rsidP="003644D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直觀理解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學習率像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「步伐大小」。步伐大（高學習率），參數變化快，可能快速擬合數據，但易錯過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最佳點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；步伐小（低學習率），變化慢，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穩但收斂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慢。</w:t>
      </w:r>
    </w:p>
    <w:p w:rsidR="003644DC" w:rsidRPr="003644DC" w:rsidRDefault="003644DC" w:rsidP="00364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在你的任務中，學習率影響 Qwen2 如何從訓練集（632 張）學習像素序列（400 像素，167 類），最終影響重建準確率。</w:t>
      </w:r>
    </w:p>
    <w:p w:rsidR="003644DC" w:rsidRPr="003644DC" w:rsidRDefault="003644DC" w:rsidP="003644D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你的案例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當前使用 learning_rate=8e-4，損失從 Epoch 1 的 3.4705 降至 Epoch 117 的 0.0373，準確率峰值 0.3897（Epoch 113）。</w:t>
      </w:r>
    </w:p>
    <w:p w:rsidR="003644DC" w:rsidRPr="003644DC" w:rsidRDefault="003644DC" w:rsidP="00364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前次新數據（1e-3）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達峰值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 0.3883（Epoch 59），最終 0.3824；前次嘗試（5e-4）僅 0.3709（Epoch 9），顯示學習率影響收斂速度和準確率。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（2）調整學習率會影響什麼？</w:t>
      </w:r>
    </w:p>
    <w:p w:rsidR="003644DC" w:rsidRPr="003644DC" w:rsidRDefault="003644DC" w:rsidP="003644D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調整學習率對模型訓練有以下影響：</w:t>
      </w:r>
    </w:p>
    <w:p w:rsidR="003644DC" w:rsidRPr="003644DC" w:rsidRDefault="003644DC" w:rsidP="003644D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收斂速度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高學習率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（例如 1e-3）： </w:t>
      </w:r>
    </w:p>
    <w:p w:rsidR="003644DC" w:rsidRPr="003644DC" w:rsidRDefault="003644DC" w:rsidP="003644DC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初期損失下降快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你的前次新數據：Epoch 10 損失 1.4433 vs. 當前 8e-4 的 1.2997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適合快速擬合訓練集，但後期可能震盪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當前 8e-4：準確率從 0.3897 降至 0.3690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低學習率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（例如 5e-4）： </w:t>
      </w:r>
    </w:p>
    <w:p w:rsidR="003644DC" w:rsidRPr="003644DC" w:rsidRDefault="003644DC" w:rsidP="003644DC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收斂慢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前次嘗試：Epoch 15 損失 0.8546，準確率 0.3555，低於當前 8e-4 的 0.3523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後期穩定，適合精細優化，但初期可能未充分利用模型容量。</w:t>
      </w:r>
    </w:p>
    <w:p w:rsidR="003644DC" w:rsidRPr="003644DC" w:rsidRDefault="003644DC" w:rsidP="003644D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模型表現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過高</w:t>
      </w:r>
      <w:r w:rsidRPr="003644DC">
        <w:rPr>
          <w:rFonts w:ascii="新細明體" w:eastAsia="新細明體" w:hAnsi="新細明體" w:cs="新細明體"/>
          <w:kern w:val="0"/>
          <w:szCs w:val="24"/>
        </w:rPr>
        <w:t>：可能跳過損失函數的最優點，導致準確率不穩定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當前 8e-4 波動 0.0915：0.2982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0.3897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過低</w:t>
      </w:r>
      <w:r w:rsidRPr="003644DC">
        <w:rPr>
          <w:rFonts w:ascii="新細明體" w:eastAsia="新細明體" w:hAnsi="新細明體" w:cs="新細明體"/>
          <w:kern w:val="0"/>
          <w:szCs w:val="24"/>
        </w:rPr>
        <w:t>：模型學習不足，準確率難提升（前次嘗試 5e-4 峰值僅 0.3709）。</w:t>
      </w:r>
    </w:p>
    <w:p w:rsidR="003644DC" w:rsidRPr="003644DC" w:rsidRDefault="003644DC" w:rsidP="003644D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適中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（例如 6e-4，最新建議）： </w:t>
      </w:r>
    </w:p>
    <w:p w:rsidR="003644DC" w:rsidRPr="003644DC" w:rsidRDefault="003644DC" w:rsidP="003644DC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平衡初期速度和後期穩定，預計穩定準確率至 0.41~0.42（高於當前 0.3897）。</w:t>
      </w:r>
    </w:p>
    <w:p w:rsidR="003644DC" w:rsidRPr="003644DC" w:rsidRDefault="003644DC" w:rsidP="003644D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過擬合</w:t>
      </w:r>
      <w:proofErr w:type="gramEnd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與泛化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高學習率可能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加劇過擬合（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當前：損失 0.0373，準確率回落至 0.3690，顯示訓練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集過擬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合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低學習率增強泛化（前次新數據 1e-3 最終 0.3824，波動 0.0675，低於當前 0.0915），但需足夠 epoch。</w:t>
      </w:r>
    </w:p>
    <w:p w:rsidR="003644DC" w:rsidRPr="003644DC" w:rsidRDefault="003644DC" w:rsidP="003644D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你的任務影響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167 類高熵輸出和小數據集（632 張）要求學習率適中（6e-4~8e-4），避免震盪（8e-4 後期不穩）或學習不足（5e-4 僅 0.3709）。</w:t>
      </w:r>
    </w:p>
    <w:p w:rsidR="003644DC" w:rsidRPr="003644DC" w:rsidRDefault="003644DC" w:rsidP="003644D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當前損失過低（0.0373），建議降低至 6e-4，穩定驗證集準確率至 0.4 以上。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（3）學習率和 dropout 數值有關嗎？</w:t>
      </w:r>
    </w:p>
    <w:p w:rsidR="003644DC" w:rsidRPr="003644DC" w:rsidRDefault="003644DC" w:rsidP="003644D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直接關係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：學習率和 dropout 數值無直接數學關聯，它們作用於訓練的不同方面： </w:t>
      </w:r>
    </w:p>
    <w:p w:rsidR="003644DC" w:rsidRPr="003644DC" w:rsidRDefault="003644DC" w:rsidP="003644D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學習率控制參數更新速度，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影響梯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度下降路徑。</w:t>
      </w:r>
    </w:p>
    <w:p w:rsidR="003644DC" w:rsidRPr="003644DC" w:rsidRDefault="003644DC" w:rsidP="003644D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Dropout（例如 attention_dropout=0.05）是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正則化技術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，隨機丟棄注意力單元（比例為 dropout 值），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減少過擬合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間接影響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正則化強度</w:t>
      </w:r>
      <w:proofErr w:type="gramEnd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與學習率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lastRenderedPageBreak/>
        <w:t>高 dropout（例如 0.2）強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正則化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，模型學習難度增加，需較高學習率（例如 1e-3）加速擬合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前次新數據：0.2 + 1e-3 達 0.3883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低 dropout（例如 0.05）正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則化弱，過擬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合風險高，需較低學習率（例如 6e-4）穩定優化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當前：0.05 + 8e-4 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，準確率回落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你的案例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 attention_dropout=0.05，學習率 8e-4 過高，導致損失過低（0.0373），準確率不穩（0.3690）。</w:t>
      </w:r>
    </w:p>
    <w:p w:rsidR="003644DC" w:rsidRPr="003644DC" w:rsidRDefault="003644DC" w:rsidP="003644D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最新建議：attention_dropout=0.15 + learning_rate=6e-4，增強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正則化並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平滑更新，預計穩定 0.41~0.42。</w:t>
      </w:r>
    </w:p>
    <w:p w:rsidR="003644DC" w:rsidRPr="003644DC" w:rsidRDefault="003644DC" w:rsidP="003644D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交互影響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高 dropout + 高學習率（如 0.2 + 1e-3）：可能穩定但準確率受限（前次 0.3883）。</w:t>
      </w:r>
    </w:p>
    <w:p w:rsidR="003644DC" w:rsidRPr="003644DC" w:rsidRDefault="003644DC" w:rsidP="003644D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低 dropout + 高學習率（如 0.05 + 8e-4）：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風險高（當前波動 0.0915）。</w:t>
      </w:r>
    </w:p>
    <w:p w:rsidR="003644DC" w:rsidRPr="003644DC" w:rsidRDefault="003644DC" w:rsidP="003644DC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適中組合（如 0.15 + 6e-4）：平衡學習和泛化，適合小數據集。</w:t>
      </w:r>
    </w:p>
    <w:p w:rsidR="003644DC" w:rsidRPr="003644DC" w:rsidRDefault="003644DC" w:rsidP="003644D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結論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學習率和 dropout 獨立設置，但需協同調整以平衡擬合與泛化。</w:t>
      </w:r>
    </w:p>
    <w:p w:rsidR="003644DC" w:rsidRPr="003644DC" w:rsidRDefault="003644DC" w:rsidP="003644D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你的任務中，建議 attention_dropout=0.15（增強正則化）搭配 learning_rate=6e-4（穩定更新），避免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當前過擬合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（0.05 + 8e-4）。</w:t>
      </w:r>
    </w:p>
    <w:p w:rsidR="003644DC" w:rsidRPr="003644DC" w:rsidRDefault="003644DC" w:rsidP="003644D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2. </w:t>
      </w:r>
      <w:proofErr w:type="gramStart"/>
      <w:r w:rsidRPr="003644D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過擬合</w:t>
      </w:r>
      <w:proofErr w:type="gramEnd"/>
      <w:r w:rsidRPr="003644D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除了出現在 loss 低準確率未跟著下降</w:t>
      </w:r>
      <w:proofErr w:type="gramStart"/>
      <w:r w:rsidRPr="003644D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以外，</w:t>
      </w:r>
      <w:proofErr w:type="gramEnd"/>
      <w:r w:rsidRPr="003644D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還有什麼情況？</w:t>
      </w:r>
    </w:p>
    <w:p w:rsidR="003644DC" w:rsidRPr="003644DC" w:rsidRDefault="003644DC" w:rsidP="003644D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（Overfitting）指模型在訓練集上表現優異，但在驗證集或測試集上泛化能力差。你的案例中，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體現為損失低（0.0373，Epoch 117）但準確率未同步提升（從 0.3897 降至 0.3690）。以下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是過擬合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的其他常見情況，結合你的任務解釋：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（1）訓練集與驗證集表現差距大</w:t>
      </w:r>
    </w:p>
    <w:p w:rsidR="003644DC" w:rsidRPr="003644DC" w:rsidRDefault="003644DC" w:rsidP="003644D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描述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訓練集準確率高，驗證集準確率低（或損失差距大）。</w:t>
      </w:r>
    </w:p>
    <w:p w:rsidR="003644DC" w:rsidRPr="003644DC" w:rsidRDefault="003644DC" w:rsidP="003644D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模型記住訓練集細節（例如特定 Pokémon 像素模式），無法泛化到新數據。</w:t>
      </w:r>
    </w:p>
    <w:p w:rsidR="003644DC" w:rsidRPr="003644DC" w:rsidRDefault="003644DC" w:rsidP="003644D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你的案例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lastRenderedPageBreak/>
        <w:t>當前未提供訓練集準確率，但損失 0.0373（極低）對應驗證集準確率 0.3690，顯示訓練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集擬合過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強。</w:t>
      </w:r>
    </w:p>
    <w:p w:rsidR="003644DC" w:rsidRPr="003644DC" w:rsidRDefault="003644DC" w:rsidP="003644D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前次新數據（最終損失 0.0519，準確率 0.3824）波動較小（0.0675），暗示訓練集準確率可能遠高於驗證集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例如 ~0.9 vs. 0.38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徵兆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訓練集準確率持續上升（例如 &gt;0.8），驗證集停滯（0.3~0.4）。</w:t>
      </w:r>
    </w:p>
    <w:p w:rsidR="003644DC" w:rsidRPr="003644DC" w:rsidRDefault="003644DC" w:rsidP="003644D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損失差距：訓練集損失 ~0.03，驗證集損失 ~0.5 或更高。</w:t>
      </w:r>
    </w:p>
    <w:p w:rsidR="003644DC" w:rsidRPr="003644DC" w:rsidRDefault="003644DC" w:rsidP="003644D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原因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小數據集（632 張）易記住樣本，167 類高熵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增加過擬合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風險。</w:t>
      </w:r>
    </w:p>
    <w:p w:rsidR="003644DC" w:rsidRPr="003644DC" w:rsidRDefault="003644DC" w:rsidP="003644D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attention_dropout=0.05 過低，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正則化不足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（2）驗證集表現波動大</w:t>
      </w:r>
    </w:p>
    <w:p w:rsidR="003644DC" w:rsidRPr="003644DC" w:rsidRDefault="003644DC" w:rsidP="003644D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描述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驗證集準確率或損失隨 epoch 劇烈波動，無穩定趨勢。</w:t>
      </w:r>
    </w:p>
    <w:p w:rsidR="003644DC" w:rsidRPr="003644DC" w:rsidRDefault="003644DC" w:rsidP="003644D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模型對驗證集樣本敏感，未能學習通用模式。</w:t>
      </w:r>
    </w:p>
    <w:p w:rsidR="003644DC" w:rsidRPr="003644DC" w:rsidRDefault="003644DC" w:rsidP="003644D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你的案例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當前波動 0.0915（0.2982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0.3897），高於前次新數據（0.0675，0.3208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0.3883）。</w:t>
      </w:r>
    </w:p>
    <w:p w:rsidR="003644DC" w:rsidRPr="003644DC" w:rsidRDefault="003644DC" w:rsidP="003644D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準確率從 Epoch 24（0.3845）降至 Epoch 25（0.3299），後升至 Epoch 113（0.3897）又降至 0.3690，顯示不穩定。</w:t>
      </w:r>
    </w:p>
    <w:p w:rsidR="003644DC" w:rsidRPr="003644DC" w:rsidRDefault="003644DC" w:rsidP="003644D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徵兆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準確率無趨勢（例如 0.38→0.33→0.39→0.36），波動 &gt;0.05。</w:t>
      </w:r>
    </w:p>
    <w:p w:rsidR="003644DC" w:rsidRPr="003644DC" w:rsidRDefault="003644DC" w:rsidP="003644D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損失波動（驗證集損失隨機變化，未隨訓練集損失下降）。</w:t>
      </w:r>
    </w:p>
    <w:p w:rsidR="003644DC" w:rsidRPr="003644DC" w:rsidRDefault="003644DC" w:rsidP="003644D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原因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驗證集小（80 張），單一 epoch 的樣本偏差放大波動。</w:t>
      </w:r>
    </w:p>
    <w:p w:rsidR="003644DC" w:rsidRPr="003644DC" w:rsidRDefault="003644DC" w:rsidP="003644D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learning_rate=8e-4 後期過高，參數更新震盪。</w:t>
      </w:r>
    </w:p>
    <w:p w:rsidR="003644DC" w:rsidRPr="003644DC" w:rsidRDefault="003644DC" w:rsidP="003644D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sliding_window=100 可能引入遠距離雜訊，影響穩定性。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（3）模型</w:t>
      </w:r>
      <w:proofErr w:type="gramStart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對噪聲或</w:t>
      </w:r>
      <w:proofErr w:type="gramEnd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細微變化敏感</w:t>
      </w:r>
    </w:p>
    <w:p w:rsidR="003644DC" w:rsidRPr="003644DC" w:rsidRDefault="003644DC" w:rsidP="003644DC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描述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模型對訓練集中微小變化（例如像素噪聲）過分擬合，無法處理驗證集的自然變異。</w:t>
      </w:r>
    </w:p>
    <w:p w:rsidR="003644DC" w:rsidRPr="003644DC" w:rsidRDefault="003644DC" w:rsidP="003644D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在圖像任務中，可能記住特定像素值而非結構。</w:t>
      </w:r>
    </w:p>
    <w:p w:rsidR="003644DC" w:rsidRPr="003644DC" w:rsidRDefault="003644DC" w:rsidP="003644DC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你的案例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lastRenderedPageBreak/>
        <w:t>Pokémon 圖像（20×20）可能包含微小像素差異（例如邊緣像素），模型（intermediate_size=2048）可能記住這些細節而非通用特徵（例如眼睛形狀）。</w:t>
      </w:r>
    </w:p>
    <w:p w:rsidR="003644DC" w:rsidRPr="003644DC" w:rsidRDefault="003644DC" w:rsidP="003644D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當前損失 0.0373 過低，暗示模型擬合訓練集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的噪聲像素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，導致驗證集準確率低（0.3690）。</w:t>
      </w:r>
    </w:p>
    <w:p w:rsidR="003644DC" w:rsidRPr="003644DC" w:rsidRDefault="003644DC" w:rsidP="003644DC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徵兆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驗證集上預測錯誤集中於細節（例如邊緣像素錯誤率高）。</w:t>
      </w:r>
    </w:p>
    <w:p w:rsidR="003644DC" w:rsidRPr="003644DC" w:rsidRDefault="003644DC" w:rsidP="003644D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訓練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集稍加噪聲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（例如隨機改變 1% 像素），模型表現下降。</w:t>
      </w:r>
    </w:p>
    <w:p w:rsidR="003644DC" w:rsidRPr="003644DC" w:rsidRDefault="003644DC" w:rsidP="003644DC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原因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高熵任務（167 類）放大細節影響，模型容量（hidden_size=512, 12 層）過大相對於數據量。</w:t>
      </w:r>
    </w:p>
    <w:p w:rsidR="003644DC" w:rsidRPr="003644DC" w:rsidRDefault="003644DC" w:rsidP="003644D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attention_dropout=0.05 未能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抑制噪聲學習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（4）</w:t>
      </w:r>
      <w:proofErr w:type="gramStart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早期過擬合</w:t>
      </w:r>
      <w:proofErr w:type="gramEnd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（Early Overfitting）</w:t>
      </w:r>
    </w:p>
    <w:p w:rsidR="003644DC" w:rsidRPr="003644DC" w:rsidRDefault="003644DC" w:rsidP="003644DC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描述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驗證集準確率在早期達到峰值，後隨訓練繼續下降或停滯。</w:t>
      </w:r>
    </w:p>
    <w:p w:rsidR="003644DC" w:rsidRPr="003644DC" w:rsidRDefault="003644DC" w:rsidP="003644DC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模型初期學到通用模式，後期專注訓練集特有模式。</w:t>
      </w:r>
    </w:p>
    <w:p w:rsidR="003644DC" w:rsidRPr="003644DC" w:rsidRDefault="003644DC" w:rsidP="003644DC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你的案例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當前準確率在 Epoch 24（0.3845）較高，後下降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Epoch 25：0.3299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，雖在 Epoch 113（0.3897）回升，但未穩定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Epoch 117：0.3690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前次新數據在 Epoch 59（0.3883）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達峰值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後略降至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 0.3824，顯示輕微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早期過擬合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徵兆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 xml:space="preserve">準確率在 20~50 epochs 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達峰值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（例如 0.39），後無顯著提升或下降。</w:t>
      </w:r>
    </w:p>
    <w:p w:rsidR="003644DC" w:rsidRPr="003644DC" w:rsidRDefault="003644DC" w:rsidP="003644DC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損失持續降（0.0373），但準確率波動或下降（0.3897→0.3690）。</w:t>
      </w:r>
    </w:p>
    <w:p w:rsidR="003644DC" w:rsidRPr="003644DC" w:rsidRDefault="003644DC" w:rsidP="003644DC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原因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訓練集（632 張）不足以支持 150 epochs，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後期過擬合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（最新建議縮至 120 epochs）。</w:t>
      </w:r>
    </w:p>
    <w:p w:rsidR="003644DC" w:rsidRPr="003644DC" w:rsidRDefault="003644DC" w:rsidP="003644DC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learning_rate=8e-4 後期未減小，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放大過擬合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（5）模型預測分佈偏向訓練集</w:t>
      </w:r>
    </w:p>
    <w:p w:rsidR="003644DC" w:rsidRPr="003644DC" w:rsidRDefault="003644DC" w:rsidP="003644DC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描述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模型輸出（例如像素類別分佈）過分偏向訓練集的類別頻率，忽略驗證集的變異。</w:t>
      </w:r>
    </w:p>
    <w:p w:rsidR="003644DC" w:rsidRPr="003644DC" w:rsidRDefault="003644DC" w:rsidP="003644D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lastRenderedPageBreak/>
        <w:t>在分類任務中，某些類別預測過多或過少。</w:t>
      </w:r>
    </w:p>
    <w:p w:rsidR="003644DC" w:rsidRPr="003644DC" w:rsidRDefault="003644DC" w:rsidP="003644DC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你的案例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167 類像素可能不均勻（例如背景像素頻率高），模型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可能過擬合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常見像素，忽略稀有像素（例如眼睛細節）。</w:t>
      </w:r>
    </w:p>
    <w:p w:rsidR="003644DC" w:rsidRPr="003644DC" w:rsidRDefault="003644DC" w:rsidP="003644D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當前準確率 0.3690，低於預期（0.4），可能因預測偏向訓練集常見像素。</w:t>
      </w:r>
    </w:p>
    <w:p w:rsidR="003644DC" w:rsidRPr="003644DC" w:rsidRDefault="003644DC" w:rsidP="003644DC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徵兆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驗證集混淆矩陣顯示某些類（例如背景）預測過多，稀有類（例如紋理）預測不足。</w:t>
      </w:r>
    </w:p>
    <w:p w:rsidR="003644DC" w:rsidRPr="003644DC" w:rsidRDefault="003644DC" w:rsidP="003644D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訓練集類分佈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（例如 80% 背景像素）與驗證集偏差大。</w:t>
      </w:r>
    </w:p>
    <w:p w:rsidR="003644DC" w:rsidRPr="003644DC" w:rsidRDefault="003644DC" w:rsidP="003644DC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原因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CrossEntropyLoss 未平衡類別（無 Focal Loss），加劇偏向。</w:t>
      </w:r>
    </w:p>
    <w:p w:rsidR="003644DC" w:rsidRPr="003644DC" w:rsidRDefault="003644DC" w:rsidP="003644D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 xml:space="preserve">小數據集（632 張）難以捕捉 167 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類全分佈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你的任務總結：</w:t>
      </w:r>
    </w:p>
    <w:p w:rsidR="003644DC" w:rsidRPr="003644DC" w:rsidRDefault="003644DC" w:rsidP="003644DC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主要過擬合</w:t>
      </w:r>
      <w:proofErr w:type="gramEnd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表現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損失低（0.0373）但準確率未提升（0.3690），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確認過擬合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波動大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0.0915：0.2982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0.3897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，顯示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驗證集不穩定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早期峰值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0.3845, Epoch 24；0.3897, Epoch 113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後回落，暗示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早期過擬合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解決策略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（最新建議）： </w:t>
      </w:r>
    </w:p>
    <w:p w:rsidR="003644DC" w:rsidRPr="003644DC" w:rsidRDefault="003644DC" w:rsidP="003644DC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增強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正則化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：attention_dropout=0.15（從 0.05），減少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噪聲擬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合。</w:t>
      </w:r>
    </w:p>
    <w:p w:rsidR="003644DC" w:rsidRPr="003644DC" w:rsidRDefault="003644DC" w:rsidP="003644DC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降低學習率：6e-4（從 8e-4），穩定後期。</w:t>
      </w:r>
    </w:p>
    <w:p w:rsidR="003644DC" w:rsidRPr="003644DC" w:rsidRDefault="003644DC" w:rsidP="003644DC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縮短訓練：120 epochs（從 150），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避免過擬合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 sliding_window=100, max_window_layers=10 恢復前次配置（峰值 0.3883），但後 2 層全注意力可能引入雜訊（20×20 圖像全局依賴有限）這句話是什麼意思？</w:t>
      </w:r>
    </w:p>
    <w:p w:rsidR="003644DC" w:rsidRPr="003644DC" w:rsidRDefault="003644DC" w:rsidP="003644D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這句話涉及 Qwen2 模型的滑動窗口注意力（Sliding Window Attention, SWA）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和層結構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，與你的任務（20×20 圖像，400 像素序列）直接相關。以下逐步解釋：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（1）背景：滑動窗口注意力</w:t>
      </w:r>
    </w:p>
    <w:p w:rsidR="003644DC" w:rsidRPr="003644DC" w:rsidRDefault="003644DC" w:rsidP="003644D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什麼是滑動窗口注意力？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3644DC" w:rsidRPr="003644DC" w:rsidRDefault="003644DC" w:rsidP="003644D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lastRenderedPageBreak/>
        <w:t>Qwen2 使用滑動窗口注意力來降低計算量，特別適合長序列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你的任務：400 像素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每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 token（像素）只關注前後固定範圍的 token（由 sliding_window 定義，例如 100），形成局部注意力矩陣（100×100），而非全局（400×400）。</w:t>
      </w:r>
    </w:p>
    <w:p w:rsidR="003644DC" w:rsidRPr="003644DC" w:rsidRDefault="003644DC" w:rsidP="003644D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 xml:space="preserve">計算公式： </w:t>
      </w:r>
    </w:p>
    <w:p w:rsidR="003644DC" w:rsidRPr="003644DC" w:rsidRDefault="003644DC" w:rsidP="003644DC">
      <w:pPr>
        <w:widowControl/>
        <w:numPr>
          <w:ilvl w:val="2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標準注意力：Attention(Q,K,V)=softmax(QKTdk)V \text{Attention}(Q, K, V) = \text{softmax}(\frac{QK^T}{\sqrt{d_k}})V Attention(Q,K,V)=softmax(dk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​​</w:t>
      </w:r>
      <w:r w:rsidRPr="003644DC">
        <w:rPr>
          <w:rFonts w:ascii="新細明體" w:eastAsia="新細明體" w:hAnsi="新細明體" w:cs="新細明體"/>
          <w:kern w:val="0"/>
          <w:szCs w:val="24"/>
        </w:rPr>
        <w:t>QKT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​</w:t>
      </w:r>
      <w:r w:rsidRPr="003644DC">
        <w:rPr>
          <w:rFonts w:ascii="新細明體" w:eastAsia="新細明體" w:hAnsi="新細明體" w:cs="新細明體"/>
          <w:kern w:val="0"/>
          <w:szCs w:val="24"/>
        </w:rPr>
        <w:t>)V</w:t>
      </w:r>
    </w:p>
    <w:p w:rsidR="003644DC" w:rsidRPr="003644DC" w:rsidRDefault="003644DC" w:rsidP="003644DC">
      <w:pPr>
        <w:widowControl/>
        <w:numPr>
          <w:ilvl w:val="2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 xml:space="preserve">滑動窗口：僅計算 K,V K, V K,V 在窗口內（例如 ±100 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 token）的部分。</w:t>
      </w:r>
    </w:p>
    <w:p w:rsidR="003644DC" w:rsidRPr="003644DC" w:rsidRDefault="003644DC" w:rsidP="003644D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好處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減少記憶體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從 O(4002) O(400^2) O(4002) 降至 O(400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⋅</w:t>
      </w:r>
      <w:r w:rsidRPr="003644DC">
        <w:rPr>
          <w:rFonts w:ascii="新細明體" w:eastAsia="新細明體" w:hAnsi="新細明體" w:cs="新細明體"/>
          <w:kern w:val="0"/>
          <w:szCs w:val="24"/>
        </w:rPr>
        <w:t>100) O(400 \cdot 100) O(400</w:t>
      </w:r>
      <w:r w:rsidRPr="003644DC">
        <w:rPr>
          <w:rFonts w:ascii="MS Gothic" w:eastAsia="MS Gothic" w:hAnsi="MS Gothic" w:cs="MS Gothic" w:hint="eastAsia"/>
          <w:kern w:val="0"/>
          <w:szCs w:val="24"/>
        </w:rPr>
        <w:t>⋅</w:t>
      </w:r>
      <w:r w:rsidRPr="003644DC">
        <w:rPr>
          <w:rFonts w:ascii="新細明體" w:eastAsia="新細明體" w:hAnsi="新細明體" w:cs="新細明體"/>
          <w:kern w:val="0"/>
          <w:szCs w:val="24"/>
        </w:rPr>
        <w:t>100)）。</w:t>
      </w:r>
    </w:p>
    <w:p w:rsidR="003644DC" w:rsidRPr="003644DC" w:rsidRDefault="003644DC" w:rsidP="003644DC">
      <w:pPr>
        <w:widowControl/>
        <w:numPr>
          <w:ilvl w:val="2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聚焦局部關係（例如相鄰像素），適合圖像任務。</w:t>
      </w:r>
    </w:p>
    <w:p w:rsidR="003644DC" w:rsidRPr="003644DC" w:rsidRDefault="003644DC" w:rsidP="003644D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你的配置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sliding_window=100：每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像素關注前後 100 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像素（約圖像 1/4，5×20 或 20×5 區域）。</w:t>
      </w:r>
    </w:p>
    <w:p w:rsidR="003644DC" w:rsidRPr="003644DC" w:rsidRDefault="003644DC" w:rsidP="003644D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max_window_layers=10：前 10 層使用滑動窗口（局部注意力），後 2 層（12-10=2）使用全注意力（每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像素關注全部 400 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像素）。</w:t>
      </w:r>
    </w:p>
    <w:p w:rsidR="003644DC" w:rsidRPr="003644DC" w:rsidRDefault="003644DC" w:rsidP="003644D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前次新數據（sliding_window=100, max_window_layers=10）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達峰值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 0.3883（Epoch 59），證明有效。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（2）恢復前次配置（峰值 0.3883）</w:t>
      </w:r>
    </w:p>
    <w:p w:rsidR="003644DC" w:rsidRPr="003644DC" w:rsidRDefault="003644DC" w:rsidP="003644DC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意思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 xml:space="preserve">當前配置（sliding_window=100, max_window_layers=10）與前次新數據相同，該配置在 100 epochs 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達峰值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 0.3883（最終 0.3824）。</w:t>
      </w:r>
    </w:p>
    <w:p w:rsidR="003644DC" w:rsidRPr="003644DC" w:rsidRDefault="003644DC" w:rsidP="003644DC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「恢復」指採用這個已驗證的設置，試圖重現或超越 0.3883。</w:t>
      </w:r>
    </w:p>
    <w:p w:rsidR="003644DC" w:rsidRPr="003644DC" w:rsidRDefault="003644DC" w:rsidP="003644DC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為何選擇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前次嘗試（sliding_window=50, max_window_layers=8）峰值僅 0.3709，低於 0.3883，顯示窗口過小（50）忽略中距離像素依賴（例如 Pokémon 身體輪廓）。</w:t>
      </w:r>
    </w:p>
    <w:p w:rsidR="003644DC" w:rsidRPr="003644DC" w:rsidRDefault="003644DC" w:rsidP="003644DC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100 的窗口覆蓋更多上下文（約 5×20 像素），捕捉圖像結構（如頭部到身體），提升準確率。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（3）後 2 層全注意力可能引入雜訊</w:t>
      </w:r>
    </w:p>
    <w:p w:rsidR="003644DC" w:rsidRPr="003644DC" w:rsidRDefault="003644DC" w:rsidP="003644DC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什麼是全注意力？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3644DC" w:rsidRPr="003644DC" w:rsidRDefault="003644DC" w:rsidP="003644DC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後 2 層（第 11、12 層）無滑動窗口限制，每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像素關注全部 400 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像素，形成 400×400 注意力矩陣。</w:t>
      </w:r>
    </w:p>
    <w:p w:rsidR="003644DC" w:rsidRPr="003644DC" w:rsidRDefault="003644DC" w:rsidP="003644DC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計算量大（O(4002) O(400^2) O(4002)），記憶體消耗高，但能捕捉全局依賴（例如圖像整體佈局）。</w:t>
      </w:r>
    </w:p>
    <w:p w:rsidR="003644DC" w:rsidRPr="003644DC" w:rsidRDefault="003644DC" w:rsidP="003644DC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為何可能引入雜訊？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3644DC" w:rsidRPr="003644DC" w:rsidRDefault="003644DC" w:rsidP="003644DC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20×20 圖像全局依賴有限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Pokémon 圖像（20×20，400 像素）是小型圖像，特徵（例如眼睛、尾巴）多為局部（10×10 或 100 像素內）。</w:t>
      </w:r>
    </w:p>
    <w:p w:rsidR="003644DC" w:rsidRPr="003644DC" w:rsidRDefault="003644DC" w:rsidP="003644DC">
      <w:pPr>
        <w:widowControl/>
        <w:numPr>
          <w:ilvl w:val="2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全局依賴（例如左上角像素與右下角像素的關係）通常弱，遠距離像素間相關性低（例如背景像素無需影響前景）。</w:t>
      </w:r>
    </w:p>
    <w:p w:rsidR="003644DC" w:rsidRPr="003644DC" w:rsidRDefault="003644DC" w:rsidP="003644DC">
      <w:pPr>
        <w:widowControl/>
        <w:numPr>
          <w:ilvl w:val="2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全注意力（400×400）可能捕捉無意義的遠距離關係（例如背景像素間的偽相關），這些「雜訊」干擾模型預測。</w:t>
      </w:r>
    </w:p>
    <w:p w:rsidR="003644DC" w:rsidRPr="003644DC" w:rsidRDefault="003644DC" w:rsidP="003644DC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你的案例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當前配置（max_window_layers=10）後 2 層全注意力，準確率波動大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0.0915：0.2982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0.3897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，高於前次新數據（0.0675）。</w:t>
      </w:r>
    </w:p>
    <w:p w:rsidR="003644DC" w:rsidRPr="003644DC" w:rsidRDefault="003644DC" w:rsidP="003644DC">
      <w:pPr>
        <w:widowControl/>
        <w:numPr>
          <w:ilvl w:val="2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全注意力可能讓模型過分關注訓練集的遠距離模式（例如特定背景組合），導致驗證集（80 張）泛化下降（0.3897→0.3690）。</w:t>
      </w:r>
    </w:p>
    <w:p w:rsidR="003644DC" w:rsidRPr="003644DC" w:rsidRDefault="003644DC" w:rsidP="003644DC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對比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前次嘗試（sliding_window=50, max_window_layers=8）後 4 層全注意力（12-8=4），波動更大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0.1187：0.2522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0.3709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，但準確率低（0.3709），顯示全注意力層數過多加劇雜訊。</w:t>
      </w:r>
    </w:p>
    <w:p w:rsidR="003644DC" w:rsidRPr="003644DC" w:rsidRDefault="003644DC" w:rsidP="003644DC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最新建議：sliding_window=80, max_window_layers=8（後 4 層全注意力），減少局部層（10→8），增強全局建模，預計穩定 0.41~0.42。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（4）完整解釋</w:t>
      </w:r>
    </w:p>
    <w:p w:rsidR="003644DC" w:rsidRPr="003644DC" w:rsidRDefault="003644DC" w:rsidP="003644D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句子意思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採用 sliding_window=100, max_window_layers=10 是因為前次新數據證明其有效（峰值 0.3883），適合捕捉中距離像素關係（例如 Pokémon 輪廓）。</w:t>
      </w:r>
    </w:p>
    <w:p w:rsidR="003644DC" w:rsidRPr="003644DC" w:rsidRDefault="003644DC" w:rsidP="003644DC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但後 2 層全注意力（400×400）可能不必要，因為 20×20 圖像的全局依賴弱（例如遠距離像素間無強相關）。</w:t>
      </w:r>
    </w:p>
    <w:p w:rsidR="003644DC" w:rsidRPr="003644DC" w:rsidRDefault="003644DC" w:rsidP="003644DC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lastRenderedPageBreak/>
        <w:t>全注意力可能讓模型學到訓練集的偽相關（例如背景像素間的無意義模式），這些「雜訊」降低驗證集準確率（當前從 0.3897 降至 0.3690）。</w:t>
      </w:r>
    </w:p>
    <w:p w:rsidR="003644DC" w:rsidRPr="003644DC" w:rsidRDefault="003644DC" w:rsidP="003644D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影響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當前波動（0.0915）部分因全注意力引入雜訊，導致模型不穩定。</w:t>
      </w:r>
    </w:p>
    <w:p w:rsidR="003644DC" w:rsidRPr="003644DC" w:rsidRDefault="003644DC" w:rsidP="003644DC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最新建議（sliding_window=80, max_window_layers=8）減少局部層（10→8），增加全注意力層（2→4），平衡局部細節和全局結構，減少雜訊，提升穩定性。</w: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（5）你的任務影響</w:t>
      </w:r>
    </w:p>
    <w:p w:rsidR="003644DC" w:rsidRPr="003644DC" w:rsidRDefault="003644DC" w:rsidP="003644DC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為何重要？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3644DC" w:rsidRPr="003644DC" w:rsidRDefault="003644DC" w:rsidP="003644DC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滑動窗口大小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100 vs. 80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和全注意力層數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2 vs. 4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直接影響模型對像素序列（400 長）的建模能力。</w:t>
      </w:r>
    </w:p>
    <w:p w:rsidR="003644DC" w:rsidRPr="003644DC" w:rsidRDefault="003644DC" w:rsidP="003644DC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過大窗口（100）或過少全注意力層（2）可能導致雜訊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或過擬合（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當前：損失 0.0373，準確率 0.3690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最新建議（sliding_window=80, max_window_layers=8）預計穩定準確率至 0.41~0.42，減少波動（從 0.0915 至 ~0.07）。</w:t>
      </w:r>
    </w:p>
    <w:p w:rsidR="003644DC" w:rsidRPr="003644DC" w:rsidRDefault="003644DC" w:rsidP="003644DC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直觀理解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想畫一隻 Pokémon（20×20），你主要關注局部（例如眼睛 5×5 區域），偶爾看整體形狀（例如頭身比例）。</w:t>
      </w:r>
    </w:p>
    <w:p w:rsidR="003644DC" w:rsidRPr="003644DC" w:rsidRDefault="003644DC" w:rsidP="003644DC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sliding_window=100 像看太大範圍（半張圖），可能包含無用背景；後 2 層全注意力像盯著每塊像素找關係，浪費精力。</w:t>
      </w:r>
    </w:p>
    <w:p w:rsidR="003644DC" w:rsidRPr="003644DC" w:rsidRDefault="003644DC" w:rsidP="003644DC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 xml:space="preserve">改成 sliding_window=80, max_window_layers=8，聚焦適中範圍（1/5 圖），後 4 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層看整體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，畫得更穩。</w:t>
      </w:r>
    </w:p>
    <w:p w:rsidR="003644DC" w:rsidRPr="003644DC" w:rsidRDefault="003644DC" w:rsidP="003644D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pict>
          <v:rect id="_x0000_i1027" style="width:0;height:1.5pt" o:hralign="center" o:hrstd="t" o:hr="t" fillcolor="#a0a0a0" stroked="f"/>
        </w:pict>
      </w:r>
    </w:p>
    <w:p w:rsidR="003644DC" w:rsidRPr="003644DC" w:rsidRDefault="003644DC" w:rsidP="003644D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總結回答</w:t>
      </w:r>
    </w:p>
    <w:p w:rsidR="003644DC" w:rsidRPr="003644DC" w:rsidRDefault="003644DC" w:rsidP="003644DC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學習率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定義</w:t>
      </w:r>
      <w:r w:rsidRPr="003644DC">
        <w:rPr>
          <w:rFonts w:ascii="新細明體" w:eastAsia="新細明體" w:hAnsi="新細明體" w:cs="新細明體"/>
          <w:kern w:val="0"/>
          <w:szCs w:val="24"/>
        </w:rPr>
        <w:t>：控制參數更新步長（例如 8e-4），像訓練的「步伐」。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影響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高學習率（1e-3）：快但震盪（前次 0.3883，波動 0.0675）。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低學習率（5e-4）：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穩但慢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（前次嘗試 0.3709）。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 8e-4 過高（損失 0.0373，準確率回落 0.3690），建議 6e-4 穩定 0.41~0.42。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與 dropout 關係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lastRenderedPageBreak/>
        <w:t>無直接關聯，但協同影響擬合。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高 dropout（0.2）需高學習率（1e-3）；低 dropout（0.05）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需低學習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率（6e-4）。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建議：attention_dropout=0.15 + learning_rate=6e-4。</w:t>
      </w:r>
    </w:p>
    <w:p w:rsidR="003644DC" w:rsidRPr="003644DC" w:rsidRDefault="003644DC" w:rsidP="003644DC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過擬合</w:t>
      </w:r>
      <w:proofErr w:type="gramEnd"/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其他情況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訓練集準確率遠高於驗證集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例如 ~0.9 vs. 0.3690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驗證集波動大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當前 0.0915：0.2982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0.3897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對噪聲敏感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（擬合訓練集像素細節）。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早期過擬合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（峰值 0.3897 後降至 0.3690）。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預測偏向訓練集分佈（常見像素過擬合）。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你的案例：損失過低（0.0373）+波動大+早期峰值，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確認過擬合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。</w:t>
      </w:r>
    </w:p>
    <w:p w:rsidR="003644DC" w:rsidRPr="003644DC" w:rsidRDefault="003644DC" w:rsidP="003644DC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sliding_window=100, max_window_layers=10 的雜訊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意思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sliding_window=100, max_window_layers=10 重現前次成功配置（0.3883），捕捉中距離像素關係。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後 2 層全注意力（400×400）可能學到無意義遠距離關係（雜訊），因為 20×20 圖像全局依賴弱。</w:t>
      </w:r>
    </w:p>
    <w:p w:rsidR="003644DC" w:rsidRPr="003644DC" w:rsidRDefault="003644DC" w:rsidP="003644DC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影響</w:t>
      </w:r>
      <w:r w:rsidRPr="003644D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當前波動（0.0915）部分因雜訊，準確率不穩（0.3897→0.3690）。</w:t>
      </w:r>
    </w:p>
    <w:p w:rsidR="003644DC" w:rsidRPr="003644DC" w:rsidRDefault="003644DC" w:rsidP="003644D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建議 sliding_window=80, max_window_layers=8，減少雜訊，穩定 0.41~0.42。</w:t>
      </w:r>
    </w:p>
    <w:p w:rsidR="003644DC" w:rsidRPr="003644DC" w:rsidRDefault="003644DC" w:rsidP="003644D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b/>
          <w:bCs/>
          <w:kern w:val="0"/>
          <w:szCs w:val="24"/>
        </w:rPr>
        <w:t>對你的目標（0.4~0.5）</w:t>
      </w:r>
      <w:r w:rsidRPr="003644DC">
        <w:rPr>
          <w:rFonts w:ascii="新細明體" w:eastAsia="新細明體" w:hAnsi="新細明體" w:cs="新細明體"/>
          <w:kern w:val="0"/>
          <w:szCs w:val="24"/>
        </w:rPr>
        <w:t>：</w:t>
      </w:r>
    </w:p>
    <w:p w:rsidR="003644DC" w:rsidRPr="003644DC" w:rsidRDefault="003644DC" w:rsidP="003644DC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當前峰值 0.3897 距 0.4 僅差 0.0103（2.64%），0.42 可行，0.5 因數據限制（632 張）難達。</w:t>
      </w:r>
    </w:p>
    <w:p w:rsidR="003644DC" w:rsidRPr="003644DC" w:rsidRDefault="003644DC" w:rsidP="003644DC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最新建議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qwen2_config: sliding_window=80, max_window_layers=8, attention_dropout=0.15; 訓練：epochs=120, learning_rate=6e-4, batch_size=16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 xml:space="preserve">預計： </w:t>
      </w:r>
    </w:p>
    <w:p w:rsidR="003644DC" w:rsidRPr="003644DC" w:rsidRDefault="003644DC" w:rsidP="003644DC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穩定 0.41</w:t>
      </w:r>
      <w:del w:id="1" w:author="Unknown">
        <w:r w:rsidRPr="003644DC">
          <w:rPr>
            <w:rFonts w:ascii="新細明體" w:eastAsia="新細明體" w:hAnsi="新細明體" w:cs="新細明體"/>
            <w:kern w:val="0"/>
            <w:szCs w:val="24"/>
          </w:rPr>
          <w:delText>0.42，峰值 0.42</w:delText>
        </w:r>
      </w:del>
      <w:r w:rsidRPr="003644DC">
        <w:rPr>
          <w:rFonts w:ascii="新細明體" w:eastAsia="新細明體" w:hAnsi="新細明體" w:cs="新細明體"/>
          <w:kern w:val="0"/>
          <w:szCs w:val="24"/>
        </w:rPr>
        <w:t>0.43。</w:t>
      </w:r>
    </w:p>
    <w:p w:rsidR="003644DC" w:rsidRPr="003644DC" w:rsidRDefault="003644DC" w:rsidP="003644DC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減少波動（從 0.0915 至 ~0.07），提升泛化。</w:t>
      </w:r>
    </w:p>
    <w:p w:rsidR="003644DC" w:rsidRPr="003644DC" w:rsidRDefault="003644DC" w:rsidP="003644DC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44DC">
        <w:rPr>
          <w:rFonts w:ascii="新細明體" w:eastAsia="新細明體" w:hAnsi="新細明體" w:cs="新細明體"/>
          <w:kern w:val="0"/>
          <w:szCs w:val="24"/>
        </w:rPr>
        <w:t>Colab 可行：6</w:t>
      </w:r>
      <w:proofErr w:type="gramStart"/>
      <w:r w:rsidRPr="003644DC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3644DC">
        <w:rPr>
          <w:rFonts w:ascii="新細明體" w:eastAsia="新細明體" w:hAnsi="新細明體" w:cs="新細明體"/>
          <w:kern w:val="0"/>
          <w:szCs w:val="24"/>
        </w:rPr>
        <w:t>7GB 記憶體，86 分鐘。</w:t>
      </w:r>
    </w:p>
    <w:p w:rsidR="003644DC" w:rsidRPr="003644DC" w:rsidRDefault="003644DC" w:rsidP="003644DC">
      <w:pPr>
        <w:rPr>
          <w:rFonts w:hint="eastAsia"/>
          <w:shd w:val="pct15" w:color="auto" w:fill="FFFFFF"/>
        </w:rPr>
      </w:pPr>
    </w:p>
    <w:sectPr w:rsidR="003644DC" w:rsidRPr="003644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27673"/>
    <w:multiLevelType w:val="multilevel"/>
    <w:tmpl w:val="F3D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80B64"/>
    <w:multiLevelType w:val="multilevel"/>
    <w:tmpl w:val="65AA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17A62"/>
    <w:multiLevelType w:val="multilevel"/>
    <w:tmpl w:val="A086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11463"/>
    <w:multiLevelType w:val="multilevel"/>
    <w:tmpl w:val="BE4A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C14372"/>
    <w:multiLevelType w:val="multilevel"/>
    <w:tmpl w:val="5D3E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490132"/>
    <w:multiLevelType w:val="multilevel"/>
    <w:tmpl w:val="375E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3327A9"/>
    <w:multiLevelType w:val="multilevel"/>
    <w:tmpl w:val="643C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6F7E7D"/>
    <w:multiLevelType w:val="multilevel"/>
    <w:tmpl w:val="9E06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39082D"/>
    <w:multiLevelType w:val="hybridMultilevel"/>
    <w:tmpl w:val="AB902D40"/>
    <w:lvl w:ilvl="0" w:tplc="C1161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49373FD"/>
    <w:multiLevelType w:val="multilevel"/>
    <w:tmpl w:val="F9FE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995A90"/>
    <w:multiLevelType w:val="multilevel"/>
    <w:tmpl w:val="3AE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403560"/>
    <w:multiLevelType w:val="multilevel"/>
    <w:tmpl w:val="A81C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770363"/>
    <w:multiLevelType w:val="multilevel"/>
    <w:tmpl w:val="2BE4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262F21"/>
    <w:multiLevelType w:val="multilevel"/>
    <w:tmpl w:val="8E24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830992"/>
    <w:multiLevelType w:val="multilevel"/>
    <w:tmpl w:val="BA04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3851FE"/>
    <w:multiLevelType w:val="multilevel"/>
    <w:tmpl w:val="7CDE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FC03CC"/>
    <w:multiLevelType w:val="multilevel"/>
    <w:tmpl w:val="AD68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E02AC2"/>
    <w:multiLevelType w:val="multilevel"/>
    <w:tmpl w:val="001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11"/>
  </w:num>
  <w:num w:numId="8">
    <w:abstractNumId w:val="17"/>
  </w:num>
  <w:num w:numId="9">
    <w:abstractNumId w:val="12"/>
  </w:num>
  <w:num w:numId="10">
    <w:abstractNumId w:val="10"/>
  </w:num>
  <w:num w:numId="11">
    <w:abstractNumId w:val="7"/>
  </w:num>
  <w:num w:numId="12">
    <w:abstractNumId w:val="15"/>
  </w:num>
  <w:num w:numId="13">
    <w:abstractNumId w:val="16"/>
  </w:num>
  <w:num w:numId="14">
    <w:abstractNumId w:val="14"/>
  </w:num>
  <w:num w:numId="15">
    <w:abstractNumId w:val="1"/>
  </w:num>
  <w:num w:numId="16">
    <w:abstractNumId w:val="5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9C"/>
    <w:rsid w:val="00275E25"/>
    <w:rsid w:val="00330A54"/>
    <w:rsid w:val="0036055A"/>
    <w:rsid w:val="003644DC"/>
    <w:rsid w:val="004A4A9C"/>
    <w:rsid w:val="005D5427"/>
    <w:rsid w:val="007916E6"/>
    <w:rsid w:val="00C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958B8-0A1C-4513-ACED-14178F6F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A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0A54"/>
    <w:pPr>
      <w:ind w:leftChars="200" w:left="480"/>
    </w:pPr>
  </w:style>
  <w:style w:type="character" w:customStyle="1" w:styleId="text-sm">
    <w:name w:val="text-sm"/>
    <w:basedOn w:val="a0"/>
    <w:rsid w:val="00330A54"/>
  </w:style>
  <w:style w:type="character" w:styleId="a5">
    <w:name w:val="Strong"/>
    <w:basedOn w:val="a0"/>
    <w:uiPriority w:val="22"/>
    <w:qFormat/>
    <w:rsid w:val="00330A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2352</Words>
  <Characters>13412</Characters>
  <Application>Microsoft Office Word</Application>
  <DocSecurity>0</DocSecurity>
  <Lines>111</Lines>
  <Paragraphs>31</Paragraphs>
  <ScaleCrop>false</ScaleCrop>
  <Company/>
  <LinksUpToDate>false</LinksUpToDate>
  <CharactersWithSpaces>15733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梁媛婷專用</dc:creator>
  <cp:keywords/>
  <dc:description/>
  <cp:lastModifiedBy>梁媛婷專用</cp:lastModifiedBy>
  <cp:revision>8</cp:revision>
  <dcterms:created xsi:type="dcterms:W3CDTF">2025-04-12T07:17:00Z</dcterms:created>
  <dcterms:modified xsi:type="dcterms:W3CDTF">2025-04-12T16:07:00Z</dcterms:modified>
</cp:coreProperties>
</file>